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FC5" w:rsidRPr="00D47DDD" w:rsidRDefault="00F32FC5" w:rsidP="005B18BA">
      <w:pPr>
        <w:pStyle w:val="Heading2"/>
        <w:spacing w:before="0"/>
        <w:jc w:val="center"/>
        <w:rPr>
          <w:color w:val="0070C0"/>
          <w:sz w:val="24"/>
          <w:szCs w:val="24"/>
        </w:rPr>
      </w:pPr>
      <w:r w:rsidRPr="00D47DDD">
        <w:rPr>
          <w:color w:val="0070C0"/>
          <w:sz w:val="24"/>
          <w:szCs w:val="24"/>
        </w:rPr>
        <w:t>OECD Services Trade Restrictiveness Index (STRI): Austria</w:t>
      </w:r>
    </w:p>
    <w:p w:rsidR="00F32FC5" w:rsidRPr="000B25FD" w:rsidRDefault="00F32FC5" w:rsidP="005B18BA">
      <w:pPr>
        <w:pStyle w:val="BodyText"/>
        <w:ind w:firstLine="0"/>
        <w:rPr>
          <w:sz w:val="21"/>
          <w:szCs w:val="21"/>
        </w:rPr>
      </w:pPr>
      <w:r w:rsidRPr="000B25FD">
        <w:rPr>
          <w:sz w:val="21"/>
          <w:szCs w:val="21"/>
        </w:rPr>
        <w:t xml:space="preserve">Austria exported services worth USD </w:t>
      </w:r>
      <w:r w:rsidR="00D01090">
        <w:rPr>
          <w:sz w:val="21"/>
          <w:szCs w:val="21"/>
        </w:rPr>
        <w:t>67.</w:t>
      </w:r>
      <w:r w:rsidRPr="000B25FD">
        <w:rPr>
          <w:sz w:val="21"/>
          <w:szCs w:val="21"/>
        </w:rPr>
        <w:t xml:space="preserve">0 billion and its </w:t>
      </w:r>
      <w:r w:rsidR="00D01090">
        <w:rPr>
          <w:sz w:val="21"/>
          <w:szCs w:val="21"/>
        </w:rPr>
        <w:t>services import value was USD 53</w:t>
      </w:r>
      <w:r w:rsidRPr="000B25FD">
        <w:rPr>
          <w:sz w:val="21"/>
          <w:szCs w:val="21"/>
        </w:rPr>
        <w:t>.</w:t>
      </w:r>
      <w:r w:rsidR="00D01090">
        <w:rPr>
          <w:sz w:val="21"/>
          <w:szCs w:val="21"/>
        </w:rPr>
        <w:t>2</w:t>
      </w:r>
      <w:r w:rsidRPr="000B25FD">
        <w:rPr>
          <w:sz w:val="21"/>
          <w:szCs w:val="21"/>
        </w:rPr>
        <w:t xml:space="preserve"> billion in 201</w:t>
      </w:r>
      <w:r w:rsidR="00DD692A">
        <w:rPr>
          <w:sz w:val="21"/>
          <w:szCs w:val="21"/>
        </w:rPr>
        <w:t>4</w:t>
      </w:r>
      <w:r w:rsidRPr="000B25FD">
        <w:rPr>
          <w:sz w:val="21"/>
          <w:szCs w:val="21"/>
        </w:rPr>
        <w:t>. Travel is Austria’s largest services exports and the largest services imports category is transportation services. Austr</w:t>
      </w:r>
      <w:r w:rsidR="003B2EF3">
        <w:rPr>
          <w:sz w:val="21"/>
          <w:szCs w:val="21"/>
        </w:rPr>
        <w:t>ia’s score on the STRI in the 21</w:t>
      </w:r>
      <w:r w:rsidRPr="000B25FD">
        <w:rPr>
          <w:sz w:val="21"/>
          <w:szCs w:val="21"/>
        </w:rPr>
        <w:t xml:space="preserve"> sectors is shown below, along with the average and the lowest score among the 4</w:t>
      </w:r>
      <w:r w:rsidR="00D01090">
        <w:rPr>
          <w:sz w:val="21"/>
          <w:szCs w:val="21"/>
        </w:rPr>
        <w:t>2</w:t>
      </w:r>
      <w:r w:rsidRPr="000B25FD">
        <w:rPr>
          <w:sz w:val="21"/>
          <w:szCs w:val="21"/>
        </w:rPr>
        <w:t xml:space="preserve"> countries included in the STRI database for each sector.</w:t>
      </w:r>
    </w:p>
    <w:p w:rsidR="00F32FC5" w:rsidRDefault="00F32FC5" w:rsidP="003C55EF">
      <w:pPr>
        <w:pStyle w:val="FigureTitle"/>
        <w:spacing w:after="120"/>
        <w:rPr>
          <w:color w:val="0070C0"/>
        </w:rPr>
      </w:pPr>
      <w:r w:rsidRPr="00D47DDD">
        <w:rPr>
          <w:color w:val="0070C0"/>
        </w:rPr>
        <w:t>STRI by sector and policy area</w:t>
      </w:r>
    </w:p>
    <w:p w:rsidR="00F800E4" w:rsidRPr="00F800E4" w:rsidRDefault="00A8747A" w:rsidP="00F800E4">
      <w:pPr>
        <w:pStyle w:val="FigureSub-title"/>
      </w:pPr>
      <w:r>
        <w:rPr>
          <w:noProof/>
          <w:lang w:eastAsia="en-GB"/>
        </w:rPr>
        <w:drawing>
          <wp:inline distT="0" distB="0" distL="0" distR="0" wp14:anchorId="2A4DA9AF" wp14:editId="799C329E">
            <wp:extent cx="5943600" cy="388112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01090" w:rsidRPr="00D01090" w:rsidRDefault="00D01090" w:rsidP="00D01090">
      <w:pPr>
        <w:pStyle w:val="FigureSub-title"/>
      </w:pPr>
    </w:p>
    <w:p w:rsidR="00F32FC5" w:rsidRPr="00F7500D" w:rsidRDefault="00F32FC5" w:rsidP="003C55EF">
      <w:pPr>
        <w:pStyle w:val="BodyText"/>
        <w:spacing w:after="120"/>
        <w:ind w:firstLine="0"/>
        <w:jc w:val="center"/>
      </w:pPr>
    </w:p>
    <w:p w:rsidR="00F32FC5" w:rsidRDefault="00F32FC5" w:rsidP="003C55EF">
      <w:pPr>
        <w:pStyle w:val="FigureNote"/>
        <w:spacing w:after="240"/>
      </w:pPr>
      <w:r w:rsidRPr="007E0A19">
        <w:rPr>
          <w:i/>
          <w:szCs w:val="16"/>
        </w:rPr>
        <w:t>Note</w:t>
      </w:r>
      <w:r w:rsidRPr="00E86E17">
        <w:rPr>
          <w:szCs w:val="16"/>
        </w:rPr>
        <w:t xml:space="preserve">: The STRI indices take values between </w:t>
      </w:r>
      <w:r>
        <w:rPr>
          <w:szCs w:val="16"/>
        </w:rPr>
        <w:t>zero and</w:t>
      </w:r>
      <w:r w:rsidRPr="00E86E17">
        <w:rPr>
          <w:szCs w:val="16"/>
        </w:rPr>
        <w:t xml:space="preserve"> </w:t>
      </w:r>
      <w:r>
        <w:rPr>
          <w:szCs w:val="16"/>
        </w:rPr>
        <w:t>one, one being the most restrictive</w:t>
      </w:r>
      <w:r w:rsidRPr="00E86E17">
        <w:rPr>
          <w:szCs w:val="16"/>
        </w:rPr>
        <w:t xml:space="preserve">. They are calculated on the basis of the STRI regulatory database which contains information on regulation for the 34 OECD Members, </w:t>
      </w:r>
      <w:r w:rsidR="003C0478">
        <w:rPr>
          <w:szCs w:val="16"/>
        </w:rPr>
        <w:t xml:space="preserve">Brazil, China, Colombia, India, Indonesia, Latvia, Russia and South Africa. </w:t>
      </w:r>
      <w:r w:rsidRPr="00E86E17">
        <w:rPr>
          <w:szCs w:val="16"/>
        </w:rPr>
        <w:t xml:space="preserve">The STRI database records measures </w:t>
      </w:r>
      <w:r>
        <w:rPr>
          <w:szCs w:val="16"/>
        </w:rPr>
        <w:t>on a</w:t>
      </w:r>
      <w:r w:rsidRPr="00E86E17">
        <w:rPr>
          <w:szCs w:val="16"/>
        </w:rPr>
        <w:t xml:space="preserve"> Most Favoured Nations</w:t>
      </w:r>
      <w:r>
        <w:rPr>
          <w:szCs w:val="16"/>
        </w:rPr>
        <w:t xml:space="preserve"> basis</w:t>
      </w:r>
      <w:r w:rsidRPr="00E86E17">
        <w:rPr>
          <w:szCs w:val="16"/>
        </w:rPr>
        <w:t>. Preferential trade agreements are not taken into account</w:t>
      </w:r>
      <w:r>
        <w:rPr>
          <w:szCs w:val="16"/>
        </w:rPr>
        <w:t xml:space="preserve">. </w:t>
      </w:r>
      <w:r>
        <w:t xml:space="preserve">Air transport and road freight cover only commercial establishment (with accompanying movement of people). The data have been verified and peer reviewed by OECD Members. </w:t>
      </w:r>
    </w:p>
    <w:p w:rsidR="00F32FC5" w:rsidRPr="00F7500D" w:rsidRDefault="00F32FC5" w:rsidP="003C55EF">
      <w:pPr>
        <w:pStyle w:val="BodyText"/>
        <w:tabs>
          <w:tab w:val="left" w:pos="2977"/>
        </w:tabs>
        <w:ind w:firstLine="0"/>
        <w:rPr>
          <w:sz w:val="21"/>
          <w:szCs w:val="21"/>
        </w:rPr>
      </w:pPr>
      <w:r w:rsidRPr="00F7500D">
        <w:rPr>
          <w:sz w:val="21"/>
          <w:szCs w:val="21"/>
        </w:rPr>
        <w:t xml:space="preserve">Austria has a higher score than average on the STRI in </w:t>
      </w:r>
      <w:r w:rsidR="00CD5288">
        <w:rPr>
          <w:sz w:val="21"/>
          <w:szCs w:val="21"/>
        </w:rPr>
        <w:t>13</w:t>
      </w:r>
      <w:r>
        <w:rPr>
          <w:sz w:val="21"/>
          <w:szCs w:val="21"/>
        </w:rPr>
        <w:t xml:space="preserve"> out of </w:t>
      </w:r>
      <w:r w:rsidR="003B2EF3">
        <w:rPr>
          <w:sz w:val="21"/>
          <w:szCs w:val="21"/>
        </w:rPr>
        <w:t>21</w:t>
      </w:r>
      <w:r w:rsidRPr="00F7500D">
        <w:rPr>
          <w:sz w:val="21"/>
          <w:szCs w:val="21"/>
        </w:rPr>
        <w:t xml:space="preserve"> sectors</w:t>
      </w:r>
      <w:r>
        <w:rPr>
          <w:sz w:val="21"/>
          <w:szCs w:val="21"/>
        </w:rPr>
        <w:t xml:space="preserve"> (maritime transport is excluded for landlocked countries)</w:t>
      </w:r>
      <w:r w:rsidRPr="00F7500D">
        <w:rPr>
          <w:sz w:val="21"/>
          <w:szCs w:val="21"/>
        </w:rPr>
        <w:t>. A general regulation that contributes to the STRI in all sectors is economic needs tests for temporary services providers who may stay in the country for up to 12 months on their first entry permit while certain types of intra-corporate transferees</w:t>
      </w:r>
      <w:r>
        <w:rPr>
          <w:sz w:val="21"/>
          <w:szCs w:val="21"/>
        </w:rPr>
        <w:t>,</w:t>
      </w:r>
      <w:r w:rsidRPr="00F7500D">
        <w:rPr>
          <w:sz w:val="21"/>
          <w:szCs w:val="21"/>
        </w:rPr>
        <w:t xml:space="preserve"> such as </w:t>
      </w:r>
      <w:r w:rsidRPr="00F7500D">
        <w:rPr>
          <w:sz w:val="21"/>
          <w:szCs w:val="21"/>
          <w:lang w:eastAsia="ja-JP"/>
        </w:rPr>
        <w:t>senior level persons in charge of supervision or direction</w:t>
      </w:r>
      <w:r>
        <w:rPr>
          <w:sz w:val="21"/>
          <w:szCs w:val="21"/>
          <w:lang w:eastAsia="ja-JP"/>
        </w:rPr>
        <w:t>,</w:t>
      </w:r>
      <w:r w:rsidRPr="00F7500D">
        <w:rPr>
          <w:sz w:val="21"/>
          <w:szCs w:val="21"/>
          <w:lang w:eastAsia="ja-JP"/>
        </w:rPr>
        <w:t xml:space="preserve"> are exempted from such labour market tests.</w:t>
      </w:r>
      <w:r w:rsidRPr="00F7500D">
        <w:rPr>
          <w:color w:val="1F497D"/>
          <w:sz w:val="21"/>
          <w:szCs w:val="21"/>
          <w:lang w:eastAsia="ja-JP"/>
        </w:rPr>
        <w:t xml:space="preserve"> </w:t>
      </w:r>
      <w:r w:rsidRPr="00F7500D">
        <w:rPr>
          <w:sz w:val="21"/>
          <w:szCs w:val="21"/>
        </w:rPr>
        <w:t xml:space="preserve">There are no legal </w:t>
      </w:r>
      <w:del w:id="0" w:author="NORDAS Hildegunn" w:date="2015-11-30T09:35:00Z">
        <w:r w:rsidRPr="00F7500D" w:rsidDel="009F562A">
          <w:rPr>
            <w:sz w:val="21"/>
            <w:szCs w:val="21"/>
          </w:rPr>
          <w:delText>requirements for public comments procedures open to interested person including foreign suppliers</w:delText>
        </w:r>
      </w:del>
      <w:ins w:id="1" w:author="NORDAS Hildegunn" w:date="2015-11-30T09:35:00Z">
        <w:r w:rsidR="009F562A">
          <w:rPr>
            <w:sz w:val="21"/>
            <w:szCs w:val="21"/>
          </w:rPr>
          <w:t xml:space="preserve">obligations to consult with stakeholders </w:t>
        </w:r>
      </w:ins>
      <w:ins w:id="2" w:author="NORDAS Hildegunn" w:date="2015-11-30T09:37:00Z">
        <w:r w:rsidR="009F562A">
          <w:rPr>
            <w:sz w:val="21"/>
            <w:szCs w:val="21"/>
          </w:rPr>
          <w:t>during the preparation of laws and regulations</w:t>
        </w:r>
      </w:ins>
      <w:del w:id="3" w:author="NORDAS Hildegunn" w:date="2015-11-30T09:36:00Z">
        <w:r w:rsidRPr="00F7500D" w:rsidDel="009F562A">
          <w:rPr>
            <w:sz w:val="21"/>
            <w:szCs w:val="21"/>
          </w:rPr>
          <w:delText xml:space="preserve"> </w:delText>
        </w:r>
      </w:del>
      <w:ins w:id="4" w:author="NORDAS Hildegunn" w:date="2015-11-30T09:37:00Z">
        <w:r w:rsidR="009F562A">
          <w:rPr>
            <w:sz w:val="21"/>
            <w:szCs w:val="21"/>
          </w:rPr>
          <w:t xml:space="preserve"> </w:t>
        </w:r>
      </w:ins>
      <w:r w:rsidRPr="00F7500D">
        <w:rPr>
          <w:sz w:val="21"/>
          <w:szCs w:val="21"/>
        </w:rPr>
        <w:t>at the federal level although it is a common practice to have such consultation procedures. Acquisition of land or real estate by foreigners is subject to authorisation.</w:t>
      </w:r>
      <w:r w:rsidR="00472A8F">
        <w:rPr>
          <w:sz w:val="21"/>
          <w:szCs w:val="21"/>
        </w:rPr>
        <w:t xml:space="preserve"> </w:t>
      </w:r>
    </w:p>
    <w:p w:rsidR="00F32FC5" w:rsidRDefault="00F32FC5">
      <w:pPr>
        <w:rPr>
          <w:b/>
          <w:bCs/>
          <w:sz w:val="21"/>
          <w:szCs w:val="21"/>
        </w:rPr>
      </w:pPr>
      <w:r>
        <w:rPr>
          <w:sz w:val="21"/>
          <w:szCs w:val="21"/>
        </w:rPr>
        <w:br w:type="page"/>
      </w:r>
    </w:p>
    <w:p w:rsidR="00F32FC5" w:rsidRPr="00D47DDD" w:rsidRDefault="00F32FC5" w:rsidP="00D279BF">
      <w:pPr>
        <w:pStyle w:val="Heading2"/>
        <w:spacing w:before="0" w:after="120"/>
        <w:rPr>
          <w:color w:val="0070C0"/>
          <w:sz w:val="21"/>
          <w:szCs w:val="21"/>
        </w:rPr>
      </w:pPr>
      <w:r w:rsidRPr="00D47DDD">
        <w:rPr>
          <w:color w:val="0070C0"/>
          <w:sz w:val="21"/>
          <w:szCs w:val="21"/>
        </w:rPr>
        <w:lastRenderedPageBreak/>
        <w:t>The sectors with the lowest STRI scores</w:t>
      </w:r>
    </w:p>
    <w:p w:rsidR="00F32FC5" w:rsidRPr="000A6D01" w:rsidRDefault="00CD5288" w:rsidP="003C55EF">
      <w:pPr>
        <w:pStyle w:val="BodyText"/>
        <w:tabs>
          <w:tab w:val="left" w:pos="2977"/>
        </w:tabs>
        <w:ind w:firstLine="0"/>
        <w:rPr>
          <w:sz w:val="21"/>
          <w:szCs w:val="21"/>
        </w:rPr>
      </w:pPr>
      <w:r>
        <w:rPr>
          <w:sz w:val="21"/>
          <w:szCs w:val="21"/>
        </w:rPr>
        <w:t>L</w:t>
      </w:r>
      <w:r w:rsidR="000A6D01">
        <w:rPr>
          <w:sz w:val="21"/>
          <w:szCs w:val="21"/>
        </w:rPr>
        <w:t xml:space="preserve">ogistics </w:t>
      </w:r>
      <w:r w:rsidR="000A6D01" w:rsidRPr="000A6D01">
        <w:rPr>
          <w:sz w:val="21"/>
          <w:szCs w:val="21"/>
        </w:rPr>
        <w:t xml:space="preserve">freight </w:t>
      </w:r>
      <w:proofErr w:type="gramStart"/>
      <w:r w:rsidR="000A6D01" w:rsidRPr="000A6D01">
        <w:rPr>
          <w:sz w:val="21"/>
          <w:szCs w:val="21"/>
        </w:rPr>
        <w:t>forwarding</w:t>
      </w:r>
      <w:r>
        <w:rPr>
          <w:sz w:val="21"/>
          <w:szCs w:val="21"/>
        </w:rPr>
        <w:t>,</w:t>
      </w:r>
      <w:proofErr w:type="gramEnd"/>
      <w:r>
        <w:rPr>
          <w:sz w:val="21"/>
          <w:szCs w:val="21"/>
        </w:rPr>
        <w:t xml:space="preserve"> distribution</w:t>
      </w:r>
      <w:r w:rsidR="00F32FC5" w:rsidRPr="00F7500D">
        <w:rPr>
          <w:sz w:val="21"/>
          <w:szCs w:val="21"/>
        </w:rPr>
        <w:t xml:space="preserve"> and </w:t>
      </w:r>
      <w:r w:rsidR="000A6D01">
        <w:rPr>
          <w:sz w:val="21"/>
          <w:szCs w:val="21"/>
        </w:rPr>
        <w:t xml:space="preserve">logistics </w:t>
      </w:r>
      <w:r w:rsidR="000A6D01" w:rsidRPr="000A6D01">
        <w:rPr>
          <w:sz w:val="21"/>
          <w:szCs w:val="21"/>
        </w:rPr>
        <w:t>customs brokerage</w:t>
      </w:r>
      <w:r w:rsidR="000A6D01">
        <w:rPr>
          <w:sz w:val="21"/>
          <w:szCs w:val="21"/>
        </w:rPr>
        <w:t xml:space="preserve"> </w:t>
      </w:r>
      <w:r w:rsidR="00F32FC5" w:rsidRPr="00F7500D">
        <w:rPr>
          <w:sz w:val="21"/>
          <w:szCs w:val="21"/>
        </w:rPr>
        <w:t xml:space="preserve">are the three sectors with the lowest STRI scores. </w:t>
      </w:r>
      <w:r w:rsidR="008802C9">
        <w:rPr>
          <w:sz w:val="21"/>
          <w:szCs w:val="21"/>
        </w:rPr>
        <w:t xml:space="preserve">In </w:t>
      </w:r>
      <w:r w:rsidR="007B6A56">
        <w:rPr>
          <w:sz w:val="21"/>
          <w:szCs w:val="21"/>
        </w:rPr>
        <w:t>the logistics sectors,</w:t>
      </w:r>
      <w:r w:rsidR="008802C9">
        <w:rPr>
          <w:sz w:val="21"/>
          <w:szCs w:val="21"/>
        </w:rPr>
        <w:t xml:space="preserve"> air crew and </w:t>
      </w:r>
      <w:commentRangeStart w:id="5"/>
      <w:r w:rsidR="008802C9">
        <w:rPr>
          <w:sz w:val="21"/>
          <w:szCs w:val="21"/>
        </w:rPr>
        <w:t>seaman</w:t>
      </w:r>
      <w:commentRangeEnd w:id="5"/>
      <w:r w:rsidR="009F562A">
        <w:rPr>
          <w:rStyle w:val="CommentReference"/>
        </w:rPr>
        <w:commentReference w:id="5"/>
      </w:r>
      <w:r w:rsidR="008802C9">
        <w:rPr>
          <w:sz w:val="21"/>
          <w:szCs w:val="21"/>
        </w:rPr>
        <w:t xml:space="preserve"> </w:t>
      </w:r>
      <w:r w:rsidR="00B37FEF">
        <w:rPr>
          <w:sz w:val="21"/>
          <w:szCs w:val="21"/>
        </w:rPr>
        <w:t>are exempt from visa requirements</w:t>
      </w:r>
      <w:r w:rsidR="007B6A56">
        <w:rPr>
          <w:sz w:val="21"/>
          <w:szCs w:val="21"/>
        </w:rPr>
        <w:t xml:space="preserve"> while </w:t>
      </w:r>
      <w:r w:rsidR="008802C9">
        <w:rPr>
          <w:sz w:val="21"/>
          <w:szCs w:val="21"/>
        </w:rPr>
        <w:t>truck drivers</w:t>
      </w:r>
      <w:r w:rsidR="00B37FEF">
        <w:rPr>
          <w:sz w:val="21"/>
          <w:szCs w:val="21"/>
        </w:rPr>
        <w:t xml:space="preserve"> are </w:t>
      </w:r>
      <w:r w:rsidR="007B6A56">
        <w:rPr>
          <w:sz w:val="21"/>
          <w:szCs w:val="21"/>
        </w:rPr>
        <w:t>not</w:t>
      </w:r>
      <w:r w:rsidR="008802C9">
        <w:rPr>
          <w:sz w:val="21"/>
          <w:szCs w:val="21"/>
        </w:rPr>
        <w:t>.</w:t>
      </w:r>
      <w:r w:rsidR="00F32FC5" w:rsidRPr="00F7500D">
        <w:rPr>
          <w:sz w:val="21"/>
          <w:szCs w:val="21"/>
        </w:rPr>
        <w:t xml:space="preserve"> </w:t>
      </w:r>
      <w:r w:rsidRPr="00F7500D">
        <w:rPr>
          <w:sz w:val="21"/>
          <w:szCs w:val="21"/>
        </w:rPr>
        <w:t xml:space="preserve">Distribution services consist of wholesale and retail trade. </w:t>
      </w:r>
      <w:del w:id="6" w:author="NORDAS Hildegunn" w:date="2015-11-30T09:39:00Z">
        <w:r w:rsidRPr="00F7500D" w:rsidDel="009F562A">
          <w:rPr>
            <w:sz w:val="21"/>
            <w:szCs w:val="21"/>
          </w:rPr>
          <w:delText>Only a couple of s</w:delText>
        </w:r>
      </w:del>
      <w:ins w:id="7" w:author="NORDAS Hildegunn" w:date="2015-11-30T09:39:00Z">
        <w:r w:rsidR="009F562A">
          <w:rPr>
            <w:sz w:val="21"/>
            <w:szCs w:val="21"/>
          </w:rPr>
          <w:t>S</w:t>
        </w:r>
      </w:ins>
      <w:r w:rsidRPr="00F7500D">
        <w:rPr>
          <w:sz w:val="21"/>
          <w:szCs w:val="21"/>
        </w:rPr>
        <w:t xml:space="preserve">ector-specific regulations </w:t>
      </w:r>
      <w:ins w:id="8" w:author="NORDAS Hildegunn" w:date="2015-11-30T09:39:00Z">
        <w:r w:rsidR="009F562A">
          <w:rPr>
            <w:sz w:val="21"/>
            <w:szCs w:val="21"/>
          </w:rPr>
          <w:t xml:space="preserve">in this sector </w:t>
        </w:r>
      </w:ins>
      <w:r w:rsidRPr="00F7500D">
        <w:rPr>
          <w:sz w:val="21"/>
          <w:szCs w:val="21"/>
        </w:rPr>
        <w:t>are recorded under barriers to competition</w:t>
      </w:r>
      <w:r>
        <w:rPr>
          <w:sz w:val="21"/>
          <w:szCs w:val="21"/>
        </w:rPr>
        <w:t>,</w:t>
      </w:r>
      <w:r w:rsidRPr="00F7500D">
        <w:rPr>
          <w:sz w:val="21"/>
          <w:szCs w:val="21"/>
        </w:rPr>
        <w:t xml:space="preserve"> </w:t>
      </w:r>
      <w:del w:id="9" w:author="NORDAS Hildegunn" w:date="2015-11-30T09:40:00Z">
        <w:r w:rsidRPr="00F7500D" w:rsidDel="009F562A">
          <w:rPr>
            <w:sz w:val="21"/>
            <w:szCs w:val="21"/>
          </w:rPr>
          <w:delText xml:space="preserve">such as </w:delText>
        </w:r>
      </w:del>
      <w:ins w:id="10" w:author="NORDAS Hildegunn" w:date="2015-11-30T09:40:00Z">
        <w:r w:rsidR="009F562A">
          <w:rPr>
            <w:sz w:val="21"/>
            <w:szCs w:val="21"/>
          </w:rPr>
          <w:t xml:space="preserve">including </w:t>
        </w:r>
      </w:ins>
      <w:r w:rsidRPr="00F7500D">
        <w:rPr>
          <w:sz w:val="21"/>
          <w:szCs w:val="21"/>
        </w:rPr>
        <w:t xml:space="preserve">restrictions </w:t>
      </w:r>
      <w:del w:id="11" w:author="NORDAS Hildegunn" w:date="2015-11-30T09:41:00Z">
        <w:r w:rsidRPr="00F7500D" w:rsidDel="009F562A">
          <w:rPr>
            <w:sz w:val="21"/>
            <w:szCs w:val="21"/>
          </w:rPr>
          <w:delText>to</w:delText>
        </w:r>
      </w:del>
      <w:ins w:id="12" w:author="NORDAS Hildegunn" w:date="2015-11-30T09:41:00Z">
        <w:r w:rsidR="009F562A">
          <w:rPr>
            <w:sz w:val="21"/>
            <w:szCs w:val="21"/>
          </w:rPr>
          <w:t>on</w:t>
        </w:r>
      </w:ins>
      <w:r w:rsidRPr="00F7500D">
        <w:rPr>
          <w:sz w:val="21"/>
          <w:szCs w:val="21"/>
        </w:rPr>
        <w:t xml:space="preserve"> opening hours.</w:t>
      </w:r>
    </w:p>
    <w:p w:rsidR="00F32FC5" w:rsidRPr="00D47DDD" w:rsidRDefault="00F32FC5" w:rsidP="003C55EF">
      <w:pPr>
        <w:pStyle w:val="Heading2"/>
        <w:spacing w:after="120"/>
        <w:rPr>
          <w:color w:val="0070C0"/>
          <w:sz w:val="21"/>
          <w:szCs w:val="21"/>
        </w:rPr>
      </w:pPr>
      <w:r w:rsidRPr="00D47DDD">
        <w:rPr>
          <w:color w:val="0070C0"/>
          <w:sz w:val="21"/>
          <w:szCs w:val="21"/>
        </w:rPr>
        <w:t>The sectors with the highest STRI scores</w:t>
      </w:r>
    </w:p>
    <w:p w:rsidR="00F32FC5" w:rsidRDefault="00F32FC5" w:rsidP="003C55EF">
      <w:pPr>
        <w:pStyle w:val="BodyText"/>
        <w:tabs>
          <w:tab w:val="left" w:pos="2977"/>
        </w:tabs>
        <w:spacing w:after="120"/>
        <w:ind w:firstLine="0"/>
        <w:rPr>
          <w:sz w:val="21"/>
          <w:szCs w:val="21"/>
        </w:rPr>
      </w:pPr>
      <w:r w:rsidRPr="00F7500D">
        <w:rPr>
          <w:sz w:val="21"/>
          <w:szCs w:val="21"/>
        </w:rPr>
        <w:t>The sector</w:t>
      </w:r>
      <w:r w:rsidR="00BD355D">
        <w:rPr>
          <w:sz w:val="21"/>
          <w:szCs w:val="21"/>
        </w:rPr>
        <w:t xml:space="preserve">s with the highest STRI scores </w:t>
      </w:r>
      <w:r w:rsidRPr="00F7500D">
        <w:rPr>
          <w:sz w:val="21"/>
          <w:szCs w:val="21"/>
        </w:rPr>
        <w:t>are broadcasting</w:t>
      </w:r>
      <w:r w:rsidR="000A6D01">
        <w:rPr>
          <w:sz w:val="21"/>
          <w:szCs w:val="21"/>
        </w:rPr>
        <w:t>,</w:t>
      </w:r>
      <w:r w:rsidR="00CE2F87">
        <w:rPr>
          <w:sz w:val="21"/>
          <w:szCs w:val="21"/>
        </w:rPr>
        <w:t xml:space="preserve"> legal services and</w:t>
      </w:r>
      <w:r w:rsidR="000A6D01">
        <w:rPr>
          <w:sz w:val="21"/>
          <w:szCs w:val="21"/>
        </w:rPr>
        <w:t xml:space="preserve"> air transport</w:t>
      </w:r>
      <w:r w:rsidR="0033464B">
        <w:rPr>
          <w:sz w:val="21"/>
          <w:szCs w:val="21"/>
        </w:rPr>
        <w:t xml:space="preserve"> </w:t>
      </w:r>
      <w:r w:rsidR="0033464B" w:rsidRPr="003B1358">
        <w:rPr>
          <w:sz w:val="21"/>
          <w:szCs w:val="21"/>
        </w:rPr>
        <w:t>(covers establishment only)</w:t>
      </w:r>
      <w:r w:rsidRPr="00F7500D">
        <w:rPr>
          <w:sz w:val="21"/>
          <w:szCs w:val="21"/>
        </w:rPr>
        <w:t xml:space="preserve">. In broadcasting, </w:t>
      </w:r>
      <w:del w:id="13" w:author="NORDAS Hildegunn" w:date="2015-11-30T09:41:00Z">
        <w:r w:rsidRPr="00F7500D" w:rsidDel="009F562A">
          <w:rPr>
            <w:sz w:val="21"/>
            <w:szCs w:val="21"/>
          </w:rPr>
          <w:delText xml:space="preserve">Austria employs foreign equity restrictions. </w:delText>
        </w:r>
      </w:del>
      <w:r w:rsidRPr="00F7500D">
        <w:rPr>
          <w:sz w:val="21"/>
          <w:szCs w:val="21"/>
        </w:rPr>
        <w:t xml:space="preserve">Austria requires that the majority of the shares in broadcasters must be owned by Austrian or EEA nationals. </w:t>
      </w:r>
      <w:r w:rsidR="001A5319" w:rsidRPr="000F7046">
        <w:rPr>
          <w:sz w:val="21"/>
          <w:szCs w:val="21"/>
        </w:rPr>
        <w:t>Eligibility for some subsidies for audio</w:t>
      </w:r>
      <w:ins w:id="14" w:author="NORDAS Hildegunn" w:date="2015-11-30T09:40:00Z">
        <w:r w:rsidR="009F562A">
          <w:rPr>
            <w:sz w:val="21"/>
            <w:szCs w:val="21"/>
          </w:rPr>
          <w:t>-</w:t>
        </w:r>
      </w:ins>
      <w:r w:rsidR="001A5319" w:rsidRPr="000F7046">
        <w:rPr>
          <w:sz w:val="21"/>
          <w:szCs w:val="21"/>
        </w:rPr>
        <w:t>visual work is restricted to productions with significant Austrian participation</w:t>
      </w:r>
      <w:r w:rsidRPr="00F7500D">
        <w:rPr>
          <w:sz w:val="21"/>
          <w:szCs w:val="21"/>
        </w:rPr>
        <w:t>. The EU Audio-visual Media services directive requires that broadcasters reserve at least half of transm</w:t>
      </w:r>
      <w:r w:rsidR="000A6D01">
        <w:rPr>
          <w:sz w:val="21"/>
          <w:szCs w:val="21"/>
        </w:rPr>
        <w:t>ission time for European works.</w:t>
      </w:r>
      <w:r w:rsidR="00750A63">
        <w:rPr>
          <w:sz w:val="21"/>
          <w:szCs w:val="21"/>
        </w:rPr>
        <w:t xml:space="preserve"> Austria’s score in broadcasting is substantially higher than the average for this sector.</w:t>
      </w:r>
    </w:p>
    <w:p w:rsidR="00CE2F87" w:rsidRPr="00CE2F87" w:rsidRDefault="00CE2F87" w:rsidP="003C55EF">
      <w:pPr>
        <w:pStyle w:val="BodyText"/>
        <w:tabs>
          <w:tab w:val="left" w:pos="2977"/>
        </w:tabs>
        <w:spacing w:after="120"/>
        <w:ind w:firstLine="0"/>
        <w:rPr>
          <w:sz w:val="21"/>
          <w:szCs w:val="21"/>
        </w:rPr>
      </w:pPr>
      <w:r w:rsidRPr="00F7500D">
        <w:rPr>
          <w:sz w:val="21"/>
          <w:szCs w:val="21"/>
        </w:rPr>
        <w:t xml:space="preserve">In legal services, Austria requires that the majority of the shares and voting rights in </w:t>
      </w:r>
      <w:del w:id="15" w:author="NORDAS Hildegunn" w:date="2015-11-30T09:42:00Z">
        <w:r w:rsidRPr="00F7500D" w:rsidDel="009F562A">
          <w:rPr>
            <w:sz w:val="21"/>
            <w:szCs w:val="21"/>
          </w:rPr>
          <w:delText xml:space="preserve">the </w:delText>
        </w:r>
      </w:del>
      <w:r w:rsidRPr="00F7500D">
        <w:rPr>
          <w:sz w:val="21"/>
          <w:szCs w:val="21"/>
        </w:rPr>
        <w:t>law firms must be owned by locally-licensed lawyers. Either Austrian or EEA nationality is required to practice as a fully integrated lawyer</w:t>
      </w:r>
      <w:del w:id="16" w:author="NORDAS Hildegunn" w:date="2015-11-30T09:41:00Z">
        <w:r w:rsidRPr="00F7500D" w:rsidDel="009F562A">
          <w:rPr>
            <w:sz w:val="21"/>
            <w:szCs w:val="21"/>
          </w:rPr>
          <w:delText xml:space="preserve"> in Austria</w:delText>
        </w:r>
      </w:del>
      <w:r w:rsidRPr="00F7500D">
        <w:rPr>
          <w:sz w:val="21"/>
          <w:szCs w:val="21"/>
        </w:rPr>
        <w:t xml:space="preserve">. Foreign lawyers can </w:t>
      </w:r>
      <w:r>
        <w:rPr>
          <w:sz w:val="21"/>
          <w:szCs w:val="21"/>
        </w:rPr>
        <w:t xml:space="preserve">nevertheless </w:t>
      </w:r>
      <w:r w:rsidRPr="00F7500D">
        <w:rPr>
          <w:sz w:val="21"/>
          <w:szCs w:val="21"/>
        </w:rPr>
        <w:t>provide advice on</w:t>
      </w:r>
      <w:r>
        <w:rPr>
          <w:sz w:val="21"/>
          <w:szCs w:val="21"/>
        </w:rPr>
        <w:t xml:space="preserve"> foreign and international law.</w:t>
      </w:r>
    </w:p>
    <w:p w:rsidR="00750A63" w:rsidRDefault="00750A63" w:rsidP="003C55EF">
      <w:pPr>
        <w:pStyle w:val="BodyText"/>
        <w:tabs>
          <w:tab w:val="left" w:pos="2977"/>
        </w:tabs>
        <w:spacing w:after="120"/>
        <w:ind w:firstLine="0"/>
        <w:rPr>
          <w:sz w:val="21"/>
          <w:szCs w:val="21"/>
        </w:rPr>
      </w:pPr>
      <w:r>
        <w:rPr>
          <w:sz w:val="21"/>
          <w:szCs w:val="21"/>
        </w:rPr>
        <w:t xml:space="preserve">Most important restriction in air transport is an upper limit on foreign equity of less than 50%. Additional restrictions come from the prevalence of grandfathering in the slot allocation </w:t>
      </w:r>
      <w:ins w:id="17" w:author="NORDAS Hildegunn" w:date="2015-11-30T09:42:00Z">
        <w:r w:rsidR="009F562A">
          <w:rPr>
            <w:sz w:val="21"/>
            <w:szCs w:val="21"/>
          </w:rPr>
          <w:t xml:space="preserve">at airports </w:t>
        </w:r>
      </w:ins>
      <w:del w:id="18" w:author="NORDAS Hildegunn" w:date="2015-11-30T09:42:00Z">
        <w:r w:rsidDel="009F562A">
          <w:rPr>
            <w:sz w:val="21"/>
            <w:szCs w:val="21"/>
          </w:rPr>
          <w:delText xml:space="preserve">mechanism </w:delText>
        </w:r>
      </w:del>
      <w:r>
        <w:rPr>
          <w:sz w:val="21"/>
          <w:szCs w:val="21"/>
        </w:rPr>
        <w:t>and a restriction on slot trading. Moreover, air carrier alliances are exempt from the application of general competition law.</w:t>
      </w:r>
    </w:p>
    <w:p w:rsidR="00F32FC5" w:rsidRPr="00D47DDD" w:rsidRDefault="00781577" w:rsidP="003C55EF">
      <w:pPr>
        <w:pStyle w:val="Heading2"/>
        <w:spacing w:after="120"/>
        <w:jc w:val="left"/>
        <w:rPr>
          <w:color w:val="0070C0"/>
          <w:sz w:val="21"/>
          <w:szCs w:val="21"/>
        </w:rPr>
      </w:pPr>
      <w:r>
        <w:rPr>
          <w:noProof/>
          <w:lang w:eastAsia="en-GB"/>
        </w:rPr>
        <w:drawing>
          <wp:anchor distT="0" distB="0" distL="114300" distR="114300" simplePos="0" relativeHeight="251779072" behindDoc="0" locked="0" layoutInCell="1" allowOverlap="1" wp14:anchorId="323AFBEC" wp14:editId="1BDF690C">
            <wp:simplePos x="0" y="0"/>
            <wp:positionH relativeFrom="column">
              <wp:posOffset>635</wp:posOffset>
            </wp:positionH>
            <wp:positionV relativeFrom="paragraph">
              <wp:posOffset>306705</wp:posOffset>
            </wp:positionV>
            <wp:extent cx="3090545" cy="222377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F32FC5" w:rsidRPr="00D47DDD">
        <w:rPr>
          <w:color w:val="0070C0"/>
          <w:sz w:val="21"/>
          <w:szCs w:val="21"/>
        </w:rPr>
        <w:t>Efficient services sectors matter</w:t>
      </w:r>
    </w:p>
    <w:p w:rsidR="00D279BF" w:rsidRDefault="00F32FC5" w:rsidP="00D279BF">
      <w:pPr>
        <w:pStyle w:val="Graphic"/>
        <w:spacing w:after="120"/>
        <w:jc w:val="both"/>
        <w:rPr>
          <w:sz w:val="21"/>
          <w:szCs w:val="21"/>
        </w:rPr>
      </w:pPr>
      <w:r>
        <w:rPr>
          <w:sz w:val="21"/>
          <w:szCs w:val="21"/>
        </w:rPr>
        <w:t>S</w:t>
      </w:r>
      <w:r w:rsidRPr="00F7500D">
        <w:rPr>
          <w:sz w:val="21"/>
          <w:szCs w:val="21"/>
        </w:rPr>
        <w:t xml:space="preserve">ervices account for </w:t>
      </w:r>
      <w:r w:rsidR="00781577">
        <w:rPr>
          <w:sz w:val="21"/>
          <w:szCs w:val="21"/>
        </w:rPr>
        <w:t>27</w:t>
      </w:r>
      <w:r w:rsidRPr="00F7500D">
        <w:rPr>
          <w:sz w:val="21"/>
          <w:szCs w:val="21"/>
        </w:rPr>
        <w:t xml:space="preserve">% of Austria’s gross </w:t>
      </w:r>
      <w:r w:rsidR="00D8194E">
        <w:rPr>
          <w:sz w:val="21"/>
          <w:szCs w:val="21"/>
        </w:rPr>
        <w:t xml:space="preserve">exports, but </w:t>
      </w:r>
      <w:r w:rsidR="00781577">
        <w:rPr>
          <w:sz w:val="21"/>
          <w:szCs w:val="21"/>
        </w:rPr>
        <w:t>60</w:t>
      </w:r>
      <w:r w:rsidRPr="00F7500D">
        <w:rPr>
          <w:sz w:val="21"/>
          <w:szCs w:val="21"/>
        </w:rPr>
        <w:t>% of value-added exports, indicating that Austria’s exports of goods</w:t>
      </w:r>
      <w:r>
        <w:rPr>
          <w:sz w:val="21"/>
          <w:szCs w:val="21"/>
        </w:rPr>
        <w:t xml:space="preserve"> rely intensively on</w:t>
      </w:r>
      <w:r w:rsidRPr="00F7500D">
        <w:rPr>
          <w:sz w:val="21"/>
          <w:szCs w:val="21"/>
        </w:rPr>
        <w:t xml:space="preserve"> services inputs. Cost effective state of the art services are therefore of utmost importance </w:t>
      </w:r>
      <w:r>
        <w:rPr>
          <w:sz w:val="21"/>
          <w:szCs w:val="21"/>
        </w:rPr>
        <w:t>for</w:t>
      </w:r>
      <w:r w:rsidRPr="00F7500D">
        <w:rPr>
          <w:sz w:val="21"/>
          <w:szCs w:val="21"/>
        </w:rPr>
        <w:t xml:space="preserve"> the competitiveness of the Austrian industrial sector. </w:t>
      </w:r>
      <w:r>
        <w:rPr>
          <w:sz w:val="21"/>
          <w:szCs w:val="21"/>
        </w:rPr>
        <w:t>T</w:t>
      </w:r>
      <w:r w:rsidRPr="007B334C">
        <w:rPr>
          <w:sz w:val="21"/>
          <w:szCs w:val="21"/>
        </w:rPr>
        <w:t>he services share of inward investmen</w:t>
      </w:r>
      <w:r>
        <w:rPr>
          <w:sz w:val="21"/>
          <w:szCs w:val="21"/>
        </w:rPr>
        <w:t>t is relatively high</w:t>
      </w:r>
      <w:del w:id="19" w:author="NORDAS Hildegunn" w:date="2015-11-30T09:43:00Z">
        <w:r w:rsidDel="00D9279D">
          <w:rPr>
            <w:sz w:val="21"/>
            <w:szCs w:val="21"/>
          </w:rPr>
          <w:delText xml:space="preserve"> in Austria</w:delText>
        </w:r>
      </w:del>
      <w:r w:rsidRPr="007B334C">
        <w:rPr>
          <w:sz w:val="21"/>
          <w:szCs w:val="21"/>
        </w:rPr>
        <w:t>.</w:t>
      </w:r>
      <w:r>
        <w:rPr>
          <w:sz w:val="21"/>
          <w:szCs w:val="21"/>
        </w:rPr>
        <w:t xml:space="preserve"> </w:t>
      </w:r>
      <w:r w:rsidRPr="00F7500D">
        <w:rPr>
          <w:sz w:val="21"/>
          <w:szCs w:val="21"/>
        </w:rPr>
        <w:t>Services ac</w:t>
      </w:r>
      <w:r w:rsidR="00781577">
        <w:rPr>
          <w:sz w:val="21"/>
          <w:szCs w:val="21"/>
        </w:rPr>
        <w:t>count for 69</w:t>
      </w:r>
      <w:r w:rsidRPr="00F7500D">
        <w:rPr>
          <w:sz w:val="21"/>
          <w:szCs w:val="21"/>
        </w:rPr>
        <w:t>% of employment, which implies that earni</w:t>
      </w:r>
      <w:r w:rsidR="00781577">
        <w:rPr>
          <w:sz w:val="21"/>
          <w:szCs w:val="21"/>
        </w:rPr>
        <w:t>ngs and aggregate demand depends</w:t>
      </w:r>
      <w:r w:rsidRPr="00F7500D">
        <w:rPr>
          <w:sz w:val="21"/>
          <w:szCs w:val="21"/>
        </w:rPr>
        <w:t xml:space="preserve"> crucially on productivity in the services sector. The STRI profile suggests that Austria </w:t>
      </w:r>
      <w:r>
        <w:rPr>
          <w:sz w:val="21"/>
          <w:szCs w:val="21"/>
        </w:rPr>
        <w:t>can</w:t>
      </w:r>
      <w:r w:rsidRPr="00F7500D">
        <w:rPr>
          <w:sz w:val="21"/>
          <w:szCs w:val="21"/>
        </w:rPr>
        <w:t xml:space="preserve"> further improve efficiency by focusing on </w:t>
      </w:r>
      <w:del w:id="20" w:author="NORDAS Hildegunn" w:date="2015-11-30T09:44:00Z">
        <w:r w:rsidR="00F4643B" w:rsidDel="00D9279D">
          <w:rPr>
            <w:sz w:val="21"/>
            <w:szCs w:val="21"/>
          </w:rPr>
          <w:delText xml:space="preserve">those </w:delText>
        </w:r>
      </w:del>
      <w:r w:rsidRPr="00F7500D">
        <w:rPr>
          <w:sz w:val="21"/>
          <w:szCs w:val="21"/>
        </w:rPr>
        <w:t>sectors</w:t>
      </w:r>
      <w:proofErr w:type="gramStart"/>
      <w:r>
        <w:rPr>
          <w:sz w:val="21"/>
          <w:szCs w:val="21"/>
        </w:rPr>
        <w:t>,</w:t>
      </w:r>
      <w:r w:rsidRPr="00F7500D">
        <w:rPr>
          <w:sz w:val="21"/>
          <w:szCs w:val="21"/>
        </w:rPr>
        <w:t xml:space="preserve"> </w:t>
      </w:r>
      <w:proofErr w:type="gramEnd"/>
      <w:del w:id="21" w:author="NORDAS Hildegunn" w:date="2015-11-30T09:44:00Z">
        <w:r w:rsidRPr="00F7500D" w:rsidDel="00D9279D">
          <w:rPr>
            <w:sz w:val="21"/>
            <w:szCs w:val="21"/>
          </w:rPr>
          <w:delText>such as professional services</w:delText>
        </w:r>
      </w:del>
      <w:r>
        <w:rPr>
          <w:sz w:val="21"/>
          <w:szCs w:val="21"/>
        </w:rPr>
        <w:t>,</w:t>
      </w:r>
      <w:r w:rsidRPr="00F7500D">
        <w:rPr>
          <w:sz w:val="21"/>
          <w:szCs w:val="21"/>
        </w:rPr>
        <w:t xml:space="preserve"> that are essential inputs to othe</w:t>
      </w:r>
      <w:r w:rsidR="002548B4">
        <w:rPr>
          <w:sz w:val="21"/>
          <w:szCs w:val="21"/>
        </w:rPr>
        <w:t>r goods and services providers</w:t>
      </w:r>
      <w:ins w:id="22" w:author="NORDAS Hildegunn" w:date="2015-11-30T09:44:00Z">
        <w:r w:rsidR="00D9279D">
          <w:rPr>
            <w:sz w:val="21"/>
            <w:szCs w:val="21"/>
          </w:rPr>
          <w:t xml:space="preserve"> </w:t>
        </w:r>
        <w:r w:rsidR="00D9279D" w:rsidRPr="00F7500D">
          <w:rPr>
            <w:sz w:val="21"/>
            <w:szCs w:val="21"/>
          </w:rPr>
          <w:t>such as professional services</w:t>
        </w:r>
      </w:ins>
      <w:bookmarkStart w:id="23" w:name="_GoBack"/>
      <w:bookmarkEnd w:id="23"/>
      <w:r w:rsidR="002548B4">
        <w:rPr>
          <w:sz w:val="21"/>
          <w:szCs w:val="21"/>
        </w:rPr>
        <w:t>.</w:t>
      </w:r>
    </w:p>
    <w:p w:rsidR="00F32FC5" w:rsidRPr="00D47DDD" w:rsidRDefault="00F32FC5" w:rsidP="00D279BF">
      <w:pPr>
        <w:pStyle w:val="Graphic"/>
        <w:spacing w:before="360" w:after="120"/>
        <w:jc w:val="both"/>
        <w:rPr>
          <w:color w:val="0070C0"/>
          <w:sz w:val="21"/>
          <w:szCs w:val="21"/>
        </w:rPr>
      </w:pPr>
      <w:r w:rsidRPr="00D47DDD">
        <w:rPr>
          <w:b/>
          <w:color w:val="0070C0"/>
          <w:sz w:val="21"/>
          <w:szCs w:val="21"/>
        </w:rPr>
        <w:t>More information</w:t>
      </w:r>
    </w:p>
    <w:p w:rsidR="004F7247" w:rsidRPr="004F7247" w:rsidRDefault="004F7247" w:rsidP="004F7247">
      <w:pPr>
        <w:pStyle w:val="BodyText"/>
        <w:spacing w:after="0"/>
        <w:ind w:firstLine="0"/>
        <w:rPr>
          <w:spacing w:val="-2"/>
          <w:sz w:val="21"/>
          <w:szCs w:val="21"/>
        </w:rPr>
      </w:pPr>
      <w:r w:rsidRPr="004F7247">
        <w:rPr>
          <w:spacing w:val="-2"/>
          <w:sz w:val="21"/>
          <w:szCs w:val="21"/>
        </w:rPr>
        <w:t xml:space="preserve">» Access all of the country notes, sector notes and interactive STRI tools on the OECD website at </w:t>
      </w:r>
      <w:hyperlink r:id="rId12" w:history="1">
        <w:r w:rsidRPr="004F7247">
          <w:rPr>
            <w:rStyle w:val="Hyperlink"/>
            <w:spacing w:val="-2"/>
            <w:sz w:val="21"/>
            <w:szCs w:val="21"/>
          </w:rPr>
          <w:t>http://oe.cd/stri</w:t>
        </w:r>
      </w:hyperlink>
      <w:r w:rsidRPr="004F7247">
        <w:rPr>
          <w:spacing w:val="-2"/>
          <w:sz w:val="21"/>
          <w:szCs w:val="21"/>
        </w:rPr>
        <w:t xml:space="preserve"> </w:t>
      </w:r>
    </w:p>
    <w:p w:rsidR="00F32FC5" w:rsidRDefault="004F7247" w:rsidP="004F7247">
      <w:pPr>
        <w:rPr>
          <w:sz w:val="24"/>
          <w:szCs w:val="24"/>
        </w:rPr>
      </w:pPr>
      <w:r w:rsidRPr="004F7247">
        <w:rPr>
          <w:spacing w:val="-2"/>
          <w:sz w:val="21"/>
          <w:szCs w:val="21"/>
        </w:rPr>
        <w:t xml:space="preserve">» Contact the OECD Trade and Agriculture Directorate with your questions at </w:t>
      </w:r>
      <w:hyperlink r:id="rId13" w:history="1">
        <w:r w:rsidRPr="004F7247">
          <w:rPr>
            <w:rStyle w:val="Hyperlink"/>
            <w:spacing w:val="-2"/>
            <w:sz w:val="21"/>
            <w:szCs w:val="21"/>
          </w:rPr>
          <w:t>stri.contact@oecd.org</w:t>
        </w:r>
      </w:hyperlink>
    </w:p>
    <w:sectPr w:rsidR="00F32FC5" w:rsidSect="00954762">
      <w:headerReference w:type="even" r:id="rId14"/>
      <w:headerReference w:type="default" r:id="rId15"/>
      <w:footerReference w:type="even" r:id="rId16"/>
      <w:footerReference w:type="default" r:id="rId17"/>
      <w:endnotePr>
        <w:numFmt w:val="decimal"/>
      </w:endnotePr>
      <w:pgSz w:w="11906" w:h="16838" w:code="9"/>
      <w:pgMar w:top="1984" w:right="1247" w:bottom="1814" w:left="1191" w:header="1247" w:footer="124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NORDAS Hildegunn" w:date="2015-11-30T09:38:00Z" w:initials="NH">
    <w:p w:rsidR="009F562A" w:rsidRDefault="009F562A">
      <w:pPr>
        <w:pStyle w:val="CommentText"/>
      </w:pPr>
      <w:r>
        <w:rPr>
          <w:rStyle w:val="CommentReference"/>
        </w:rPr>
        <w:annotationRef/>
      </w:r>
      <w:proofErr w:type="gramStart"/>
      <w:r>
        <w:t>maybe</w:t>
      </w:r>
      <w:proofErr w:type="gramEnd"/>
      <w:r>
        <w:t xml:space="preserve"> not relevant for Austria?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192" w:rsidRDefault="005E5192">
      <w:r>
        <w:separator/>
      </w:r>
    </w:p>
  </w:endnote>
  <w:endnote w:type="continuationSeparator" w:id="0">
    <w:p w:rsidR="005E5192" w:rsidRDefault="005E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92" w:rsidRDefault="005E5192" w:rsidP="00F32F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6808">
      <w:rPr>
        <w:rStyle w:val="PageNumber"/>
        <w:noProof/>
      </w:rPr>
      <w:t>1</w:t>
    </w:r>
    <w:r>
      <w:rPr>
        <w:rStyle w:val="PageNumber"/>
      </w:rPr>
      <w:fldChar w:fldCharType="end"/>
    </w:r>
  </w:p>
  <w:p w:rsidR="005E5192" w:rsidRDefault="005E51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92" w:rsidRPr="000119EC" w:rsidRDefault="003B2EF3">
    <w:pPr>
      <w:pStyle w:val="Footer"/>
      <w:rPr>
        <w:rFonts w:ascii="Arial" w:hAnsi="Arial" w:cs="Arial"/>
        <w:color w:val="808080" w:themeColor="background1" w:themeShade="80"/>
        <w:sz w:val="16"/>
        <w:szCs w:val="16"/>
        <w:lang w:val="en-US"/>
      </w:rPr>
    </w:pPr>
    <w:r>
      <w:rPr>
        <w:rFonts w:ascii="Arial" w:hAnsi="Arial" w:cs="Arial"/>
        <w:color w:val="808080" w:themeColor="background1" w:themeShade="80"/>
        <w:sz w:val="16"/>
        <w:szCs w:val="16"/>
        <w:lang w:val="en-US"/>
      </w:rPr>
      <w:t>November</w:t>
    </w:r>
    <w:r w:rsidR="005E5192" w:rsidRPr="000119EC">
      <w:rPr>
        <w:rFonts w:ascii="Arial" w:hAnsi="Arial" w:cs="Arial"/>
        <w:color w:val="808080" w:themeColor="background1" w:themeShade="80"/>
        <w:sz w:val="16"/>
        <w:szCs w:val="16"/>
        <w:lang w:val="en-US"/>
      </w:rPr>
      <w:t xml:space="preserve"> 201</w:t>
    </w:r>
    <w:r>
      <w:rPr>
        <w:rFonts w:ascii="Arial" w:hAnsi="Arial" w:cs="Arial"/>
        <w:color w:val="808080" w:themeColor="background1" w:themeShade="80"/>
        <w:sz w:val="16"/>
        <w:szCs w:val="16"/>
        <w:lang w:val="en-US"/>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192" w:rsidRDefault="005E5192">
      <w:r>
        <w:separator/>
      </w:r>
    </w:p>
  </w:footnote>
  <w:footnote w:type="continuationSeparator" w:id="0">
    <w:p w:rsidR="005E5192" w:rsidRDefault="005E51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92" w:rsidRDefault="005E5192">
    <w:pPr>
      <w:pStyle w:val="Header"/>
    </w:pPr>
    <w:r>
      <w:t>AAA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92" w:rsidRDefault="005E5192" w:rsidP="0099334B">
    <w:pPr>
      <w:pStyle w:val="Header"/>
      <w:tabs>
        <w:tab w:val="clear" w:pos="9072"/>
        <w:tab w:val="right" w:pos="9356"/>
      </w:tabs>
    </w:pPr>
    <w:r>
      <w:rPr>
        <w:noProof/>
        <w:lang w:eastAsia="en-GB"/>
      </w:rPr>
      <w:drawing>
        <wp:anchor distT="0" distB="0" distL="114300" distR="114300" simplePos="0" relativeHeight="251658240" behindDoc="0" locked="0" layoutInCell="1" allowOverlap="1" wp14:anchorId="2D48E9EA" wp14:editId="61427B9D">
          <wp:simplePos x="0" y="0"/>
          <wp:positionH relativeFrom="column">
            <wp:posOffset>4842122</wp:posOffset>
          </wp:positionH>
          <wp:positionV relativeFrom="paragraph">
            <wp:posOffset>-146050</wp:posOffset>
          </wp:positionV>
          <wp:extent cx="1284454" cy="398944"/>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4454" cy="398944"/>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F62"/>
    <w:multiLevelType w:val="singleLevel"/>
    <w:tmpl w:val="41606694"/>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nsid w:val="0C890C55"/>
    <w:multiLevelType w:val="singleLevel"/>
    <w:tmpl w:val="15B65924"/>
    <w:name w:val="templateBulletBox3"/>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2">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3">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4">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5">
    <w:nsid w:val="157968A9"/>
    <w:multiLevelType w:val="singleLevel"/>
    <w:tmpl w:val="D5A6E36A"/>
    <w:name w:val="NumericNote"/>
    <w:lvl w:ilvl="0">
      <w:start w:val="1"/>
      <w:numFmt w:val="decimal"/>
      <w:lvlText w:val="%1."/>
      <w:lvlJc w:val="left"/>
      <w:pPr>
        <w:tabs>
          <w:tab w:val="num" w:pos="850"/>
        </w:tabs>
        <w:ind w:left="850" w:hanging="408"/>
      </w:pPr>
    </w:lvl>
  </w:abstractNum>
  <w:abstractNum w:abstractNumId="6">
    <w:nsid w:val="27397F89"/>
    <w:multiLevelType w:val="singleLevel"/>
    <w:tmpl w:val="60A0508A"/>
    <w:name w:val="AlphaNote"/>
    <w:lvl w:ilvl="0">
      <w:start w:val="1"/>
      <w:numFmt w:val="lowerLetter"/>
      <w:lvlText w:val="%1."/>
      <w:lvlJc w:val="left"/>
      <w:pPr>
        <w:tabs>
          <w:tab w:val="num" w:pos="850"/>
        </w:tabs>
        <w:ind w:left="850" w:hanging="408"/>
      </w:pPr>
    </w:lvl>
  </w:abstractNum>
  <w:abstractNum w:abstractNumId="7">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8">
    <w:nsid w:val="385D0A84"/>
    <w:multiLevelType w:val="multilevel"/>
    <w:tmpl w:val="7F148E5C"/>
    <w:name w:val="templateNumberBox"/>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9">
    <w:nsid w:val="3BC230DE"/>
    <w:multiLevelType w:val="multilevel"/>
    <w:tmpl w:val="F99EB0E0"/>
    <w:name w:val="templateNumber"/>
    <w:lvl w:ilvl="0">
      <w:start w:val="1"/>
      <w:numFmt w:val="decimal"/>
      <w:pStyle w:val="ListNumber"/>
      <w:lvlText w:val="%1."/>
      <w:lvlJc w:val="left"/>
      <w:pPr>
        <w:tabs>
          <w:tab w:val="num" w:pos="850"/>
        </w:tabs>
        <w:ind w:left="850" w:hanging="408"/>
      </w:pPr>
    </w:lvl>
    <w:lvl w:ilvl="1">
      <w:start w:val="1"/>
      <w:numFmt w:val="decimal"/>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11">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12">
    <w:nsid w:val="4AAE47B4"/>
    <w:multiLevelType w:val="singleLevel"/>
    <w:tmpl w:val="AB6CFFBC"/>
    <w:name w:val="templateBulletBox2"/>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13">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14">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15">
    <w:nsid w:val="63E515CF"/>
    <w:multiLevelType w:val="singleLevel"/>
    <w:tmpl w:val="7A00B8A4"/>
    <w:name w:val="templateBulletBox1"/>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num w:numId="1">
    <w:abstractNumId w:val="4"/>
  </w:num>
  <w:num w:numId="2">
    <w:abstractNumId w:val="2"/>
  </w:num>
  <w:num w:numId="3">
    <w:abstractNumId w:val="3"/>
  </w:num>
  <w:num w:numId="4">
    <w:abstractNumId w:val="10"/>
  </w:num>
  <w:num w:numId="5">
    <w:abstractNumId w:val="0"/>
  </w:num>
  <w:num w:numId="6">
    <w:abstractNumId w:val="7"/>
  </w:num>
  <w:num w:numId="7">
    <w:abstractNumId w:val="11"/>
  </w:num>
  <w:num w:numId="8">
    <w:abstractNumId w:val="13"/>
  </w:num>
  <w:num w:numId="9">
    <w:abstractNumId w:val="14"/>
  </w:num>
  <w:num w:numId="10">
    <w:abstractNumId w:val="9"/>
  </w:num>
  <w:num w:numId="11">
    <w:abstractNumId w:val="15"/>
  </w:num>
  <w:num w:numId="12">
    <w:abstractNumId w:val="12"/>
  </w:num>
  <w:num w:numId="13">
    <w:abstractNumId w:val="1"/>
  </w:num>
  <w:num w:numId="14">
    <w:abstractNumId w:val="8"/>
  </w:num>
  <w:num w:numId="15">
    <w:abstractNumId w:val="5"/>
  </w:num>
  <w:num w:numId="1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340"/>
  <w:hyphenationZone w:val="425"/>
  <w:drawingGridHorizontalSpacing w:val="108"/>
  <w:drawingGridVerticalSpacing w:val="181"/>
  <w:noPunctuationKerning/>
  <w:characterSpacingControl w:val="doNotCompress"/>
  <w:hdrShapeDefaults>
    <o:shapedefaults v:ext="edit" spidmax="114689"/>
  </w:hdrShapeDefaults>
  <w:footnotePr>
    <w:footnote w:id="-1"/>
    <w:footnote w:id="0"/>
  </w:footnotePr>
  <w:endnotePr>
    <w:pos w:val="sectEnd"/>
    <w:numFmt w:val="decimal"/>
    <w:endnote w:id="-1"/>
    <w:endnote w:id="0"/>
  </w:endnotePr>
  <w:compat>
    <w:compatSetting w:name="compatibilityMode" w:uri="http://schemas.microsoft.com/office/word" w:val="12"/>
  </w:compat>
  <w:docVars>
    <w:docVar w:name="Classification" w:val="Document without cote"/>
    <w:docVar w:name="DocumentStyle" w:val="Standard OECD document"/>
    <w:docVar w:name="IsPublication" w:val="0"/>
    <w:docVar w:name="Language" w:val="English"/>
    <w:docVar w:name="PGLANDSCAPE" w:val="0"/>
  </w:docVars>
  <w:rsids>
    <w:rsidRoot w:val="00F32FC5"/>
    <w:rsid w:val="000039B2"/>
    <w:rsid w:val="00003ED1"/>
    <w:rsid w:val="000055F2"/>
    <w:rsid w:val="00011199"/>
    <w:rsid w:val="0001141F"/>
    <w:rsid w:val="000119EC"/>
    <w:rsid w:val="000147DE"/>
    <w:rsid w:val="0003288D"/>
    <w:rsid w:val="00033CA8"/>
    <w:rsid w:val="00044421"/>
    <w:rsid w:val="00051CBA"/>
    <w:rsid w:val="00054D8D"/>
    <w:rsid w:val="000558CB"/>
    <w:rsid w:val="0005671F"/>
    <w:rsid w:val="00056A91"/>
    <w:rsid w:val="00062EF3"/>
    <w:rsid w:val="000672ED"/>
    <w:rsid w:val="00072676"/>
    <w:rsid w:val="00081925"/>
    <w:rsid w:val="0008381D"/>
    <w:rsid w:val="00091EE5"/>
    <w:rsid w:val="000A241D"/>
    <w:rsid w:val="000A4292"/>
    <w:rsid w:val="000A6D01"/>
    <w:rsid w:val="000B25FD"/>
    <w:rsid w:val="000B5788"/>
    <w:rsid w:val="000B5C62"/>
    <w:rsid w:val="000C2C3A"/>
    <w:rsid w:val="000D237A"/>
    <w:rsid w:val="000D5790"/>
    <w:rsid w:val="000E3256"/>
    <w:rsid w:val="000E4F60"/>
    <w:rsid w:val="000F1C5B"/>
    <w:rsid w:val="001122E1"/>
    <w:rsid w:val="00132A3D"/>
    <w:rsid w:val="00142AC0"/>
    <w:rsid w:val="0015588C"/>
    <w:rsid w:val="00161BAD"/>
    <w:rsid w:val="00176137"/>
    <w:rsid w:val="00183EE8"/>
    <w:rsid w:val="001A4586"/>
    <w:rsid w:val="001A5319"/>
    <w:rsid w:val="001A669C"/>
    <w:rsid w:val="001C0017"/>
    <w:rsid w:val="001C2C15"/>
    <w:rsid w:val="001C3546"/>
    <w:rsid w:val="001C4003"/>
    <w:rsid w:val="001F1472"/>
    <w:rsid w:val="001F6511"/>
    <w:rsid w:val="001F66F4"/>
    <w:rsid w:val="0020630B"/>
    <w:rsid w:val="00206402"/>
    <w:rsid w:val="0020797E"/>
    <w:rsid w:val="00214A69"/>
    <w:rsid w:val="002237FE"/>
    <w:rsid w:val="00224ABA"/>
    <w:rsid w:val="00250236"/>
    <w:rsid w:val="00252D48"/>
    <w:rsid w:val="002548B4"/>
    <w:rsid w:val="00273C30"/>
    <w:rsid w:val="00277BEB"/>
    <w:rsid w:val="00280000"/>
    <w:rsid w:val="00280015"/>
    <w:rsid w:val="002944E0"/>
    <w:rsid w:val="002A206C"/>
    <w:rsid w:val="002B134A"/>
    <w:rsid w:val="002B3C0B"/>
    <w:rsid w:val="002B607B"/>
    <w:rsid w:val="002B6632"/>
    <w:rsid w:val="002B6808"/>
    <w:rsid w:val="002C4B57"/>
    <w:rsid w:val="002E057E"/>
    <w:rsid w:val="002F52CA"/>
    <w:rsid w:val="003026DB"/>
    <w:rsid w:val="00302D4E"/>
    <w:rsid w:val="0030657E"/>
    <w:rsid w:val="00313AE0"/>
    <w:rsid w:val="00314E76"/>
    <w:rsid w:val="00322359"/>
    <w:rsid w:val="0033464B"/>
    <w:rsid w:val="00354A8F"/>
    <w:rsid w:val="00357308"/>
    <w:rsid w:val="00361F8B"/>
    <w:rsid w:val="00381881"/>
    <w:rsid w:val="00381AC3"/>
    <w:rsid w:val="00382FCF"/>
    <w:rsid w:val="00383DB1"/>
    <w:rsid w:val="00384390"/>
    <w:rsid w:val="00390BAD"/>
    <w:rsid w:val="00393594"/>
    <w:rsid w:val="00395030"/>
    <w:rsid w:val="003957F9"/>
    <w:rsid w:val="003B1549"/>
    <w:rsid w:val="003B2EF3"/>
    <w:rsid w:val="003C0478"/>
    <w:rsid w:val="003C4152"/>
    <w:rsid w:val="003C55EF"/>
    <w:rsid w:val="003C64E2"/>
    <w:rsid w:val="003D67F8"/>
    <w:rsid w:val="003D72E4"/>
    <w:rsid w:val="003E37D9"/>
    <w:rsid w:val="003E75B7"/>
    <w:rsid w:val="003E78B9"/>
    <w:rsid w:val="00424765"/>
    <w:rsid w:val="00424EBE"/>
    <w:rsid w:val="00442A28"/>
    <w:rsid w:val="00445CFF"/>
    <w:rsid w:val="00450713"/>
    <w:rsid w:val="00451573"/>
    <w:rsid w:val="0045367C"/>
    <w:rsid w:val="00456932"/>
    <w:rsid w:val="00472427"/>
    <w:rsid w:val="00472A8F"/>
    <w:rsid w:val="00483800"/>
    <w:rsid w:val="00483C0B"/>
    <w:rsid w:val="00484912"/>
    <w:rsid w:val="00487B21"/>
    <w:rsid w:val="00497823"/>
    <w:rsid w:val="004A4D51"/>
    <w:rsid w:val="004B5D7A"/>
    <w:rsid w:val="004F5ED4"/>
    <w:rsid w:val="004F6186"/>
    <w:rsid w:val="004F7247"/>
    <w:rsid w:val="00500CCB"/>
    <w:rsid w:val="00503582"/>
    <w:rsid w:val="00513F49"/>
    <w:rsid w:val="00526B97"/>
    <w:rsid w:val="00531EB4"/>
    <w:rsid w:val="00535610"/>
    <w:rsid w:val="005412CB"/>
    <w:rsid w:val="00544D7A"/>
    <w:rsid w:val="00560C6C"/>
    <w:rsid w:val="00567DAB"/>
    <w:rsid w:val="00571428"/>
    <w:rsid w:val="00574241"/>
    <w:rsid w:val="00576543"/>
    <w:rsid w:val="00576D46"/>
    <w:rsid w:val="00581580"/>
    <w:rsid w:val="0058729C"/>
    <w:rsid w:val="005A628D"/>
    <w:rsid w:val="005B18BA"/>
    <w:rsid w:val="005B28A1"/>
    <w:rsid w:val="005B6D8A"/>
    <w:rsid w:val="005C584B"/>
    <w:rsid w:val="005D1F2D"/>
    <w:rsid w:val="005E1235"/>
    <w:rsid w:val="005E4870"/>
    <w:rsid w:val="005E5192"/>
    <w:rsid w:val="005E764E"/>
    <w:rsid w:val="005F4E2A"/>
    <w:rsid w:val="005F51DC"/>
    <w:rsid w:val="00602459"/>
    <w:rsid w:val="0060405A"/>
    <w:rsid w:val="006047EC"/>
    <w:rsid w:val="00606F95"/>
    <w:rsid w:val="00611ACD"/>
    <w:rsid w:val="00611BCC"/>
    <w:rsid w:val="00614604"/>
    <w:rsid w:val="006246DE"/>
    <w:rsid w:val="00626701"/>
    <w:rsid w:val="00632DA3"/>
    <w:rsid w:val="00651B80"/>
    <w:rsid w:val="006524C8"/>
    <w:rsid w:val="006625C1"/>
    <w:rsid w:val="0067506C"/>
    <w:rsid w:val="006833EC"/>
    <w:rsid w:val="006861D3"/>
    <w:rsid w:val="00695B9A"/>
    <w:rsid w:val="0069790F"/>
    <w:rsid w:val="006A0845"/>
    <w:rsid w:val="006A181E"/>
    <w:rsid w:val="006A4EA8"/>
    <w:rsid w:val="006B5BA3"/>
    <w:rsid w:val="006E1D0E"/>
    <w:rsid w:val="006E4FB6"/>
    <w:rsid w:val="006E6332"/>
    <w:rsid w:val="006E7997"/>
    <w:rsid w:val="006F37A2"/>
    <w:rsid w:val="006F6588"/>
    <w:rsid w:val="00702D75"/>
    <w:rsid w:val="00703154"/>
    <w:rsid w:val="00721872"/>
    <w:rsid w:val="00740C50"/>
    <w:rsid w:val="00746C4B"/>
    <w:rsid w:val="00750A63"/>
    <w:rsid w:val="007603EA"/>
    <w:rsid w:val="00781577"/>
    <w:rsid w:val="007823CC"/>
    <w:rsid w:val="00785B67"/>
    <w:rsid w:val="00787FAE"/>
    <w:rsid w:val="007A6881"/>
    <w:rsid w:val="007B6A56"/>
    <w:rsid w:val="007C5950"/>
    <w:rsid w:val="007C6C72"/>
    <w:rsid w:val="007D6E00"/>
    <w:rsid w:val="007D704C"/>
    <w:rsid w:val="007E0A19"/>
    <w:rsid w:val="0080069F"/>
    <w:rsid w:val="00803601"/>
    <w:rsid w:val="008050A1"/>
    <w:rsid w:val="008051F1"/>
    <w:rsid w:val="00821487"/>
    <w:rsid w:val="008323AB"/>
    <w:rsid w:val="00856713"/>
    <w:rsid w:val="00861D15"/>
    <w:rsid w:val="008624C4"/>
    <w:rsid w:val="008802C9"/>
    <w:rsid w:val="00884A4A"/>
    <w:rsid w:val="00884DEB"/>
    <w:rsid w:val="008A2584"/>
    <w:rsid w:val="008A371F"/>
    <w:rsid w:val="008B28B1"/>
    <w:rsid w:val="008E5122"/>
    <w:rsid w:val="008E7B9B"/>
    <w:rsid w:val="008F502D"/>
    <w:rsid w:val="009154B1"/>
    <w:rsid w:val="00921F40"/>
    <w:rsid w:val="00941A8F"/>
    <w:rsid w:val="00942424"/>
    <w:rsid w:val="00946432"/>
    <w:rsid w:val="00952FBA"/>
    <w:rsid w:val="00954762"/>
    <w:rsid w:val="00955606"/>
    <w:rsid w:val="00962A2D"/>
    <w:rsid w:val="0097376D"/>
    <w:rsid w:val="009765AE"/>
    <w:rsid w:val="00976A63"/>
    <w:rsid w:val="00977D45"/>
    <w:rsid w:val="00982A10"/>
    <w:rsid w:val="0099334B"/>
    <w:rsid w:val="00997F8B"/>
    <w:rsid w:val="009A1CCA"/>
    <w:rsid w:val="009C2F37"/>
    <w:rsid w:val="009C60F1"/>
    <w:rsid w:val="009E2112"/>
    <w:rsid w:val="009E365D"/>
    <w:rsid w:val="009E442C"/>
    <w:rsid w:val="009F562A"/>
    <w:rsid w:val="00A0337F"/>
    <w:rsid w:val="00A17694"/>
    <w:rsid w:val="00A221E1"/>
    <w:rsid w:val="00A269FD"/>
    <w:rsid w:val="00A26B93"/>
    <w:rsid w:val="00A34125"/>
    <w:rsid w:val="00A41E22"/>
    <w:rsid w:val="00A424A4"/>
    <w:rsid w:val="00A4349B"/>
    <w:rsid w:val="00A50CD3"/>
    <w:rsid w:val="00A511DC"/>
    <w:rsid w:val="00A62FF1"/>
    <w:rsid w:val="00A63E45"/>
    <w:rsid w:val="00A72CE3"/>
    <w:rsid w:val="00A76145"/>
    <w:rsid w:val="00A8747A"/>
    <w:rsid w:val="00A87ABB"/>
    <w:rsid w:val="00A95D9C"/>
    <w:rsid w:val="00AA33AB"/>
    <w:rsid w:val="00AB5C13"/>
    <w:rsid w:val="00AB664F"/>
    <w:rsid w:val="00AC53EF"/>
    <w:rsid w:val="00AC7328"/>
    <w:rsid w:val="00AD0DB9"/>
    <w:rsid w:val="00AD73B5"/>
    <w:rsid w:val="00AF3E32"/>
    <w:rsid w:val="00B02D37"/>
    <w:rsid w:val="00B05769"/>
    <w:rsid w:val="00B05A1A"/>
    <w:rsid w:val="00B14746"/>
    <w:rsid w:val="00B22661"/>
    <w:rsid w:val="00B266A1"/>
    <w:rsid w:val="00B32E4E"/>
    <w:rsid w:val="00B349A0"/>
    <w:rsid w:val="00B35492"/>
    <w:rsid w:val="00B37278"/>
    <w:rsid w:val="00B37FEF"/>
    <w:rsid w:val="00B426E5"/>
    <w:rsid w:val="00B47468"/>
    <w:rsid w:val="00B50F13"/>
    <w:rsid w:val="00B50FFD"/>
    <w:rsid w:val="00B709A5"/>
    <w:rsid w:val="00B7481B"/>
    <w:rsid w:val="00B74D40"/>
    <w:rsid w:val="00B81AC3"/>
    <w:rsid w:val="00B96FA6"/>
    <w:rsid w:val="00BA1A89"/>
    <w:rsid w:val="00BB301D"/>
    <w:rsid w:val="00BC10A9"/>
    <w:rsid w:val="00BC1DF6"/>
    <w:rsid w:val="00BD1037"/>
    <w:rsid w:val="00BD355D"/>
    <w:rsid w:val="00BE190F"/>
    <w:rsid w:val="00BE5F10"/>
    <w:rsid w:val="00BF0F12"/>
    <w:rsid w:val="00BF3157"/>
    <w:rsid w:val="00C0782D"/>
    <w:rsid w:val="00C16271"/>
    <w:rsid w:val="00C20595"/>
    <w:rsid w:val="00C4063F"/>
    <w:rsid w:val="00C51054"/>
    <w:rsid w:val="00C6019E"/>
    <w:rsid w:val="00C6060A"/>
    <w:rsid w:val="00C658AB"/>
    <w:rsid w:val="00C74FEE"/>
    <w:rsid w:val="00C776CB"/>
    <w:rsid w:val="00C80C36"/>
    <w:rsid w:val="00C824AC"/>
    <w:rsid w:val="00C82C6F"/>
    <w:rsid w:val="00C9069D"/>
    <w:rsid w:val="00CA1BD0"/>
    <w:rsid w:val="00CA474C"/>
    <w:rsid w:val="00CA62E2"/>
    <w:rsid w:val="00CB26A4"/>
    <w:rsid w:val="00CB7AD5"/>
    <w:rsid w:val="00CC079E"/>
    <w:rsid w:val="00CD2DA9"/>
    <w:rsid w:val="00CD38CC"/>
    <w:rsid w:val="00CD5288"/>
    <w:rsid w:val="00CD619D"/>
    <w:rsid w:val="00CD6223"/>
    <w:rsid w:val="00CE2F5D"/>
    <w:rsid w:val="00CE2F87"/>
    <w:rsid w:val="00CE5503"/>
    <w:rsid w:val="00CE5C1B"/>
    <w:rsid w:val="00CE6E4F"/>
    <w:rsid w:val="00CE7C64"/>
    <w:rsid w:val="00CF6DF2"/>
    <w:rsid w:val="00CF6EE1"/>
    <w:rsid w:val="00D01090"/>
    <w:rsid w:val="00D048E3"/>
    <w:rsid w:val="00D06460"/>
    <w:rsid w:val="00D108A7"/>
    <w:rsid w:val="00D210C6"/>
    <w:rsid w:val="00D21EAE"/>
    <w:rsid w:val="00D22795"/>
    <w:rsid w:val="00D23F83"/>
    <w:rsid w:val="00D262DE"/>
    <w:rsid w:val="00D279BF"/>
    <w:rsid w:val="00D32353"/>
    <w:rsid w:val="00D34070"/>
    <w:rsid w:val="00D346CF"/>
    <w:rsid w:val="00D35EEE"/>
    <w:rsid w:val="00D37720"/>
    <w:rsid w:val="00D43BD9"/>
    <w:rsid w:val="00D47DDD"/>
    <w:rsid w:val="00D5643A"/>
    <w:rsid w:val="00D56E54"/>
    <w:rsid w:val="00D6581A"/>
    <w:rsid w:val="00D67B42"/>
    <w:rsid w:val="00D81018"/>
    <w:rsid w:val="00D8194E"/>
    <w:rsid w:val="00D81BFC"/>
    <w:rsid w:val="00D87654"/>
    <w:rsid w:val="00D9279D"/>
    <w:rsid w:val="00D97799"/>
    <w:rsid w:val="00DA1020"/>
    <w:rsid w:val="00DA3EE6"/>
    <w:rsid w:val="00DA412E"/>
    <w:rsid w:val="00DB5EEB"/>
    <w:rsid w:val="00DC426A"/>
    <w:rsid w:val="00DC7A33"/>
    <w:rsid w:val="00DD66CC"/>
    <w:rsid w:val="00DD692A"/>
    <w:rsid w:val="00DD6A08"/>
    <w:rsid w:val="00DE7DC6"/>
    <w:rsid w:val="00E056C2"/>
    <w:rsid w:val="00E16934"/>
    <w:rsid w:val="00E17BE7"/>
    <w:rsid w:val="00E26C0C"/>
    <w:rsid w:val="00E27FA6"/>
    <w:rsid w:val="00E337AF"/>
    <w:rsid w:val="00E35C78"/>
    <w:rsid w:val="00E44581"/>
    <w:rsid w:val="00E451A0"/>
    <w:rsid w:val="00E453BB"/>
    <w:rsid w:val="00E456A9"/>
    <w:rsid w:val="00E50143"/>
    <w:rsid w:val="00E519AE"/>
    <w:rsid w:val="00E60AD2"/>
    <w:rsid w:val="00E66AE9"/>
    <w:rsid w:val="00E678E9"/>
    <w:rsid w:val="00EA21EE"/>
    <w:rsid w:val="00EC0A2A"/>
    <w:rsid w:val="00EC2CF2"/>
    <w:rsid w:val="00EC5B85"/>
    <w:rsid w:val="00EE5DBE"/>
    <w:rsid w:val="00EE7C07"/>
    <w:rsid w:val="00EF0698"/>
    <w:rsid w:val="00F149FE"/>
    <w:rsid w:val="00F20B55"/>
    <w:rsid w:val="00F32CE6"/>
    <w:rsid w:val="00F32FC5"/>
    <w:rsid w:val="00F41AE6"/>
    <w:rsid w:val="00F4643B"/>
    <w:rsid w:val="00F5412E"/>
    <w:rsid w:val="00F560C5"/>
    <w:rsid w:val="00F77927"/>
    <w:rsid w:val="00F800E4"/>
    <w:rsid w:val="00F809E9"/>
    <w:rsid w:val="00F81358"/>
    <w:rsid w:val="00F856CB"/>
    <w:rsid w:val="00F85D37"/>
    <w:rsid w:val="00F90B4A"/>
    <w:rsid w:val="00FA0B79"/>
    <w:rsid w:val="00FB2B9E"/>
    <w:rsid w:val="00FB5C21"/>
    <w:rsid w:val="00FB61BF"/>
    <w:rsid w:val="00FC124A"/>
    <w:rsid w:val="00FC462B"/>
    <w:rsid w:val="00FC468B"/>
    <w:rsid w:val="00FC7173"/>
    <w:rsid w:val="00FD3A27"/>
    <w:rsid w:val="00FD750C"/>
    <w:rsid w:val="00FF2C0A"/>
    <w:rsid w:val="00FF4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tabs>
        <w:tab w:val="left" w:pos="850"/>
        <w:tab w:val="left" w:pos="1191"/>
        <w:tab w:val="left" w:pos="1531"/>
      </w:tabs>
      <w:jc w:val="both"/>
    </w:pPr>
    <w:rPr>
      <w:sz w:val="22"/>
      <w:szCs w:val="22"/>
      <w:lang w:val="en-GB" w:eastAsia="zh-CN"/>
    </w:rPr>
  </w:style>
  <w:style w:type="paragraph" w:styleId="Heading1">
    <w:name w:val="heading 1"/>
    <w:basedOn w:val="Normal"/>
    <w:next w:val="Num-DocParagraph"/>
    <w:qFormat/>
    <w:pPr>
      <w:keepNext/>
      <w:spacing w:before="1200" w:after="720"/>
      <w:jc w:val="center"/>
      <w:outlineLvl w:val="0"/>
    </w:pPr>
    <w:rPr>
      <w:b/>
      <w:bCs/>
      <w:caps/>
      <w:kern w:val="28"/>
    </w:rPr>
  </w:style>
  <w:style w:type="paragraph" w:styleId="Heading2">
    <w:name w:val="heading 2"/>
    <w:basedOn w:val="Normal"/>
    <w:next w:val="Num-DocParagraph"/>
    <w:link w:val="Heading2Char"/>
    <w:qFormat/>
    <w:pPr>
      <w:keepNext/>
      <w:spacing w:before="240" w:after="240"/>
      <w:outlineLvl w:val="1"/>
    </w:pPr>
    <w:rPr>
      <w:b/>
      <w:bCs/>
    </w:rPr>
  </w:style>
  <w:style w:type="paragraph" w:styleId="Heading3">
    <w:name w:val="heading 3"/>
    <w:basedOn w:val="Normal"/>
    <w:next w:val="Num-DocParagraph"/>
    <w:qFormat/>
    <w:pPr>
      <w:keepNext/>
      <w:spacing w:before="240" w:after="240"/>
      <w:outlineLvl w:val="2"/>
    </w:pPr>
    <w:rPr>
      <w:b/>
      <w:bCs/>
      <w:i/>
      <w:iCs/>
    </w:rPr>
  </w:style>
  <w:style w:type="paragraph" w:styleId="Heading4">
    <w:name w:val="heading 4"/>
    <w:basedOn w:val="Normal"/>
    <w:next w:val="Num-DocParagraph"/>
    <w:qFormat/>
    <w:pPr>
      <w:keepNext/>
      <w:spacing w:before="240" w:after="240"/>
      <w:outlineLvl w:val="3"/>
    </w:pPr>
    <w:rPr>
      <w:i/>
      <w:iCs/>
    </w:rPr>
  </w:style>
  <w:style w:type="paragraph" w:styleId="Heading5">
    <w:name w:val="heading 5"/>
    <w:basedOn w:val="Normal"/>
    <w:next w:val="Num-DocParagraph"/>
    <w:qFormat/>
    <w:pPr>
      <w:spacing w:before="240" w:after="240"/>
      <w:outlineLvl w:val="4"/>
    </w:p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Normal"/>
    <w:next w:val="BodyText"/>
    <w:pPr>
      <w:keepNext/>
      <w:spacing w:before="1200" w:after="720"/>
      <w:jc w:val="center"/>
    </w:pPr>
    <w:rPr>
      <w:b/>
      <w:bCs/>
      <w:caps/>
    </w:rPr>
  </w:style>
  <w:style w:type="paragraph" w:styleId="BodyText">
    <w:name w:val="Body Text"/>
    <w:basedOn w:val="Normal"/>
    <w:link w:val="BodyTextChar"/>
    <w:pPr>
      <w:spacing w:after="240"/>
      <w:ind w:firstLine="442"/>
    </w:pPr>
  </w:style>
  <w:style w:type="paragraph" w:customStyle="1" w:styleId="Annotation">
    <w:name w:val="Annotation"/>
    <w:basedOn w:val="BodyText"/>
    <w:pPr>
      <w:ind w:firstLine="0"/>
      <w:jc w:val="left"/>
    </w:pPr>
    <w:rPr>
      <w:b/>
      <w:bCs/>
      <w:i/>
      <w:iCs/>
    </w:rPr>
  </w:style>
  <w:style w:type="paragraph" w:customStyle="1" w:styleId="AppendixHeading">
    <w:name w:val="Appendix Heading"/>
    <w:basedOn w:val="Normal"/>
    <w:next w:val="BodyText"/>
    <w:pPr>
      <w:keepNext/>
      <w:spacing w:before="1200" w:after="720"/>
      <w:jc w:val="center"/>
    </w:pPr>
    <w:rPr>
      <w:b/>
      <w:bCs/>
      <w:caps/>
    </w:rPr>
  </w:style>
  <w:style w:type="paragraph" w:customStyle="1" w:styleId="Biblio-Entry">
    <w:name w:val="Biblio-Entry"/>
    <w:basedOn w:val="BodyText"/>
    <w:pPr>
      <w:ind w:left="567" w:hanging="567"/>
      <w:jc w:val="left"/>
    </w:pPr>
  </w:style>
  <w:style w:type="paragraph" w:customStyle="1" w:styleId="BibliographyHeading">
    <w:name w:val="Bibliography Heading"/>
    <w:basedOn w:val="Normal"/>
    <w:next w:val="Biblio-Entry"/>
    <w:pPr>
      <w:keepNext/>
      <w:spacing w:before="1200" w:after="720"/>
      <w:jc w:val="center"/>
    </w:pPr>
    <w:rPr>
      <w:b/>
      <w:bCs/>
      <w:caps/>
    </w:rPr>
  </w:style>
  <w:style w:type="paragraph" w:customStyle="1" w:styleId="BoxHeading">
    <w:name w:val="Box Heading"/>
    <w:basedOn w:val="Normal"/>
    <w:next w:val="BoxBodyText"/>
    <w:pPr>
      <w:spacing w:before="240" w:after="240"/>
      <w:jc w:val="center"/>
    </w:pPr>
    <w:rPr>
      <w:rFonts w:ascii="Arial" w:hAnsi="Arial" w:cs="Arial"/>
      <w:b/>
      <w:bCs/>
      <w:sz w:val="18"/>
    </w:rPr>
  </w:style>
  <w:style w:type="paragraph" w:customStyle="1" w:styleId="Cell">
    <w:name w:val="Cell"/>
    <w:basedOn w:val="Normal"/>
    <w:pPr>
      <w:tabs>
        <w:tab w:val="clear" w:pos="850"/>
        <w:tab w:val="clear" w:pos="1191"/>
        <w:tab w:val="clear" w:pos="1531"/>
      </w:tabs>
      <w:jc w:val="left"/>
    </w:pPr>
    <w:rPr>
      <w:rFonts w:ascii="Arial" w:hAnsi="Arial" w:cs="Arial"/>
      <w:sz w:val="18"/>
      <w:szCs w:val="18"/>
    </w:rPr>
  </w:style>
  <w:style w:type="paragraph" w:customStyle="1" w:styleId="ColumnsHeading">
    <w:name w:val="Columns Heading"/>
    <w:basedOn w:val="Normal"/>
    <w:pPr>
      <w:tabs>
        <w:tab w:val="clear" w:pos="850"/>
        <w:tab w:val="clear" w:pos="1191"/>
        <w:tab w:val="clear" w:pos="1531"/>
      </w:tabs>
      <w:jc w:val="center"/>
    </w:pPr>
    <w:rPr>
      <w:rFonts w:ascii="Arial" w:hAnsi="Arial" w:cs="Arial"/>
      <w:sz w:val="18"/>
      <w:szCs w:val="18"/>
    </w:rPr>
  </w:style>
  <w:style w:type="paragraph" w:customStyle="1" w:styleId="ConclusionHeading">
    <w:name w:val="Conclusion Heading"/>
    <w:basedOn w:val="Normal"/>
    <w:next w:val="BodyText"/>
    <w:pPr>
      <w:keepNext/>
      <w:spacing w:before="1200" w:after="720"/>
      <w:jc w:val="center"/>
    </w:pPr>
    <w:rPr>
      <w:b/>
      <w:bCs/>
      <w:caps/>
    </w:rPr>
  </w:style>
  <w:style w:type="paragraph" w:customStyle="1" w:styleId="DefinitionList">
    <w:name w:val="Definition List"/>
    <w:basedOn w:val="BodyText"/>
    <w:pPr>
      <w:tabs>
        <w:tab w:val="clear" w:pos="850"/>
        <w:tab w:val="clear" w:pos="1191"/>
        <w:tab w:val="clear" w:pos="1531"/>
      </w:tabs>
      <w:ind w:left="1984" w:hanging="1984"/>
      <w:jc w:val="center"/>
    </w:pPr>
  </w:style>
  <w:style w:type="paragraph" w:styleId="EndnoteText">
    <w:name w:val="endnote text"/>
    <w:basedOn w:val="Normal"/>
    <w:semiHidden/>
    <w:pPr>
      <w:spacing w:after="240"/>
      <w:ind w:left="850" w:hanging="850"/>
    </w:pPr>
    <w:rPr>
      <w:sz w:val="20"/>
      <w:szCs w:val="20"/>
    </w:rPr>
  </w:style>
  <w:style w:type="paragraph" w:customStyle="1" w:styleId="EndnotesHeading">
    <w:name w:val="Endnotes Heading"/>
    <w:basedOn w:val="Normal"/>
    <w:next w:val="BodyText"/>
    <w:pPr>
      <w:keepNext/>
      <w:spacing w:before="1200" w:after="480"/>
      <w:jc w:val="center"/>
    </w:pPr>
    <w:rPr>
      <w:b/>
      <w:bCs/>
      <w:caps/>
    </w:rPr>
  </w:style>
  <w:style w:type="paragraph" w:customStyle="1" w:styleId="ExecutiveSummaryHeading">
    <w:name w:val="Executive Summary Heading"/>
    <w:basedOn w:val="Normal"/>
    <w:next w:val="BodyText"/>
    <w:pPr>
      <w:keepNext/>
      <w:spacing w:before="1200" w:after="720"/>
      <w:jc w:val="center"/>
    </w:pPr>
    <w:rPr>
      <w:b/>
      <w:bCs/>
      <w:caps/>
    </w:rPr>
  </w:style>
  <w:style w:type="paragraph" w:customStyle="1" w:styleId="FigureNote">
    <w:name w:val="Figure Note"/>
    <w:basedOn w:val="Normal"/>
    <w:pPr>
      <w:spacing w:after="120"/>
    </w:pPr>
    <w:rPr>
      <w:rFonts w:ascii="Arial" w:hAnsi="Arial" w:cs="Arial"/>
      <w:sz w:val="16"/>
      <w:szCs w:val="18"/>
    </w:rPr>
  </w:style>
  <w:style w:type="paragraph" w:customStyle="1" w:styleId="FigureSub-title">
    <w:name w:val="Figure Sub-title"/>
    <w:basedOn w:val="Normal"/>
    <w:pPr>
      <w:keepNext/>
      <w:spacing w:after="120"/>
      <w:jc w:val="center"/>
    </w:pPr>
    <w:rPr>
      <w:rFonts w:ascii="Arial" w:hAnsi="Arial" w:cs="Arial"/>
      <w:sz w:val="18"/>
    </w:rPr>
  </w:style>
  <w:style w:type="paragraph" w:customStyle="1" w:styleId="FigureTitle">
    <w:name w:val="Figure Title"/>
    <w:basedOn w:val="Normal"/>
    <w:next w:val="FigureSub-title"/>
    <w:pPr>
      <w:keepNext/>
      <w:spacing w:after="240"/>
      <w:jc w:val="center"/>
    </w:pPr>
    <w:rPr>
      <w:rFonts w:ascii="Arial" w:hAnsi="Arial" w:cs="Arial"/>
      <w:b/>
      <w:bCs/>
      <w:sz w:val="18"/>
    </w:rPr>
  </w:style>
  <w:style w:type="character" w:styleId="FootnoteReference">
    <w:name w:val="footnote reference"/>
    <w:basedOn w:val="DefaultParagraphFont"/>
    <w:semiHidden/>
    <w:rPr>
      <w:vertAlign w:val="superscript"/>
    </w:rPr>
  </w:style>
  <w:style w:type="paragraph" w:styleId="FootnoteText">
    <w:name w:val="footnote text"/>
    <w:basedOn w:val="Normal"/>
    <w:link w:val="FootnoteTextChar"/>
    <w:semiHidden/>
    <w:pPr>
      <w:spacing w:after="120"/>
      <w:ind w:left="850" w:hanging="850"/>
    </w:pPr>
    <w:rPr>
      <w:sz w:val="20"/>
      <w:szCs w:val="20"/>
    </w:rPr>
  </w:style>
  <w:style w:type="paragraph" w:customStyle="1" w:styleId="ForewordHeading">
    <w:name w:val="Foreword Heading"/>
    <w:basedOn w:val="Normal"/>
    <w:next w:val="BodyText"/>
    <w:pPr>
      <w:keepNext/>
      <w:spacing w:before="1200" w:after="720"/>
      <w:jc w:val="center"/>
    </w:pPr>
    <w:rPr>
      <w:b/>
      <w:bCs/>
      <w:caps/>
    </w:rPr>
  </w:style>
  <w:style w:type="paragraph" w:customStyle="1" w:styleId="GlossaryHeading">
    <w:name w:val="Glossary Heading"/>
    <w:basedOn w:val="Normal"/>
    <w:next w:val="BodyText"/>
    <w:pPr>
      <w:keepNext/>
      <w:spacing w:before="1200" w:after="720"/>
      <w:jc w:val="center"/>
    </w:pPr>
    <w:rPr>
      <w:b/>
      <w:bCs/>
      <w:caps/>
    </w:rPr>
  </w:style>
  <w:style w:type="paragraph" w:customStyle="1" w:styleId="Graphic">
    <w:name w:val="Graphic"/>
    <w:basedOn w:val="Normal"/>
    <w:next w:val="BodyText"/>
    <w:pPr>
      <w:spacing w:after="240"/>
      <w:jc w:val="center"/>
    </w:pPr>
  </w:style>
  <w:style w:type="paragraph" w:customStyle="1" w:styleId="HiddenText">
    <w:name w:val="Hidden Text"/>
    <w:basedOn w:val="BodyText"/>
    <w:pPr>
      <w:keepNext/>
      <w:spacing w:after="0"/>
      <w:ind w:left="442" w:firstLine="0"/>
    </w:pPr>
    <w:rPr>
      <w:sz w:val="2"/>
      <w:szCs w:val="2"/>
    </w:rPr>
  </w:style>
  <w:style w:type="paragraph" w:customStyle="1" w:styleId="Highlight">
    <w:name w:val="Highlight"/>
    <w:basedOn w:val="BodyText"/>
    <w:pPr>
      <w:ind w:left="442" w:firstLine="0"/>
    </w:pPr>
    <w:rPr>
      <w:i/>
      <w:iCs/>
    </w:rPr>
  </w:style>
  <w:style w:type="paragraph" w:customStyle="1" w:styleId="HighlightHeading">
    <w:name w:val="Highlight Heading"/>
    <w:basedOn w:val="Normal"/>
    <w:next w:val="BodyText"/>
    <w:pPr>
      <w:keepNext/>
      <w:spacing w:before="1200" w:after="720"/>
      <w:jc w:val="center"/>
    </w:pPr>
    <w:rPr>
      <w:b/>
      <w:bCs/>
      <w:caps/>
    </w:rPr>
  </w:style>
  <w:style w:type="paragraph" w:styleId="Index1">
    <w:name w:val="index 1"/>
    <w:basedOn w:val="Normal"/>
    <w:next w:val="Normal"/>
    <w:semiHidden/>
    <w:pPr>
      <w:ind w:left="220" w:hanging="220"/>
    </w:pPr>
  </w:style>
  <w:style w:type="paragraph" w:styleId="IndexHeading">
    <w:name w:val="index heading"/>
    <w:basedOn w:val="Normal"/>
    <w:next w:val="BodyText"/>
    <w:semiHidden/>
    <w:pPr>
      <w:keepNext/>
      <w:spacing w:before="1200" w:after="720"/>
      <w:jc w:val="center"/>
    </w:pPr>
    <w:rPr>
      <w:b/>
      <w:bCs/>
      <w:caps/>
    </w:rPr>
  </w:style>
  <w:style w:type="paragraph" w:customStyle="1" w:styleId="IntroductionHeading">
    <w:name w:val="Introduction Heading"/>
    <w:basedOn w:val="Normal"/>
    <w:next w:val="BodyText"/>
    <w:pPr>
      <w:keepNext/>
      <w:spacing w:before="1200" w:after="720"/>
      <w:jc w:val="center"/>
    </w:pPr>
    <w:rPr>
      <w:b/>
      <w:bCs/>
      <w:caps/>
    </w:rPr>
  </w:style>
  <w:style w:type="paragraph" w:styleId="List">
    <w:name w:val="List"/>
    <w:basedOn w:val="Normal"/>
    <w:pPr>
      <w:spacing w:after="240"/>
      <w:ind w:left="850" w:hanging="283"/>
    </w:pPr>
  </w:style>
  <w:style w:type="paragraph" w:styleId="List2">
    <w:name w:val="List 2"/>
    <w:basedOn w:val="Normal"/>
    <w:pPr>
      <w:spacing w:after="240"/>
      <w:ind w:left="1134" w:hanging="283"/>
    </w:pPr>
  </w:style>
  <w:style w:type="paragraph" w:styleId="List3">
    <w:name w:val="List 3"/>
    <w:basedOn w:val="Normal"/>
    <w:pPr>
      <w:spacing w:after="240"/>
      <w:ind w:left="1417" w:hanging="283"/>
    </w:pPr>
  </w:style>
  <w:style w:type="paragraph" w:styleId="List4">
    <w:name w:val="List 4"/>
    <w:basedOn w:val="Normal"/>
    <w:pPr>
      <w:spacing w:after="240"/>
      <w:ind w:left="1701" w:hanging="283"/>
    </w:pPr>
  </w:style>
  <w:style w:type="paragraph" w:styleId="List5">
    <w:name w:val="List 5"/>
    <w:basedOn w:val="Normal"/>
    <w:pPr>
      <w:spacing w:after="240"/>
      <w:ind w:left="1984" w:hanging="283"/>
    </w:pPr>
  </w:style>
  <w:style w:type="paragraph" w:styleId="ListBullet">
    <w:name w:val="List Bullet"/>
    <w:basedOn w:val="Normal"/>
    <w:pPr>
      <w:numPr>
        <w:numId w:val="5"/>
      </w:numPr>
      <w:tabs>
        <w:tab w:val="clear" w:pos="1191"/>
        <w:tab w:val="clear" w:pos="1531"/>
      </w:tabs>
      <w:spacing w:after="240"/>
    </w:pPr>
  </w:style>
  <w:style w:type="paragraph" w:styleId="ListBullet2">
    <w:name w:val="List Bullet 2"/>
    <w:basedOn w:val="Normal"/>
    <w:pPr>
      <w:numPr>
        <w:numId w:val="6"/>
      </w:numPr>
      <w:tabs>
        <w:tab w:val="clear" w:pos="850"/>
        <w:tab w:val="clear" w:pos="1531"/>
      </w:tabs>
      <w:spacing w:after="240"/>
    </w:pPr>
  </w:style>
  <w:style w:type="paragraph" w:styleId="ListBullet3">
    <w:name w:val="List Bullet 3"/>
    <w:basedOn w:val="Normal"/>
    <w:pPr>
      <w:numPr>
        <w:numId w:val="7"/>
      </w:numPr>
      <w:tabs>
        <w:tab w:val="clear" w:pos="850"/>
        <w:tab w:val="clear" w:pos="1191"/>
        <w:tab w:val="clear" w:pos="1531"/>
      </w:tabs>
      <w:spacing w:after="240"/>
    </w:pPr>
  </w:style>
  <w:style w:type="paragraph" w:styleId="ListBullet4">
    <w:name w:val="List Bullet 4"/>
    <w:basedOn w:val="Normal"/>
    <w:pPr>
      <w:numPr>
        <w:numId w:val="8"/>
      </w:numPr>
      <w:tabs>
        <w:tab w:val="clear" w:pos="850"/>
        <w:tab w:val="clear" w:pos="1191"/>
        <w:tab w:val="clear" w:pos="1531"/>
      </w:tabs>
      <w:spacing w:after="240"/>
    </w:pPr>
  </w:style>
  <w:style w:type="paragraph" w:styleId="ListBullet5">
    <w:name w:val="List Bullet 5"/>
    <w:basedOn w:val="Normal"/>
    <w:pPr>
      <w:numPr>
        <w:numId w:val="9"/>
      </w:numPr>
      <w:tabs>
        <w:tab w:val="clear" w:pos="850"/>
        <w:tab w:val="clear" w:pos="1191"/>
        <w:tab w:val="clear" w:pos="1531"/>
      </w:tabs>
      <w:spacing w:after="240"/>
    </w:pPr>
  </w:style>
  <w:style w:type="paragraph" w:styleId="ListContinue">
    <w:name w:val="List Continue"/>
    <w:basedOn w:val="Normal"/>
    <w:pPr>
      <w:tabs>
        <w:tab w:val="clear" w:pos="850"/>
        <w:tab w:val="clear" w:pos="1191"/>
        <w:tab w:val="clear" w:pos="1531"/>
      </w:tabs>
      <w:spacing w:after="240"/>
      <w:ind w:left="850"/>
    </w:pPr>
  </w:style>
  <w:style w:type="paragraph" w:styleId="ListContinue2">
    <w:name w:val="List Continue 2"/>
    <w:basedOn w:val="Normal"/>
    <w:pPr>
      <w:tabs>
        <w:tab w:val="clear" w:pos="850"/>
        <w:tab w:val="clear" w:pos="1191"/>
        <w:tab w:val="clear" w:pos="1531"/>
      </w:tabs>
      <w:spacing w:after="240"/>
      <w:ind w:left="1191"/>
    </w:pPr>
  </w:style>
  <w:style w:type="paragraph" w:styleId="ListContinue3">
    <w:name w:val="List Continue 3"/>
    <w:basedOn w:val="Normal"/>
    <w:pPr>
      <w:tabs>
        <w:tab w:val="clear" w:pos="850"/>
        <w:tab w:val="clear" w:pos="1191"/>
        <w:tab w:val="clear" w:pos="1531"/>
      </w:tabs>
      <w:spacing w:after="240"/>
      <w:ind w:left="1474"/>
    </w:pPr>
  </w:style>
  <w:style w:type="paragraph" w:styleId="ListContinue4">
    <w:name w:val="List Continue 4"/>
    <w:basedOn w:val="Normal"/>
    <w:pPr>
      <w:tabs>
        <w:tab w:val="clear" w:pos="850"/>
        <w:tab w:val="clear" w:pos="1191"/>
        <w:tab w:val="clear" w:pos="1531"/>
      </w:tabs>
      <w:spacing w:after="240"/>
      <w:ind w:left="1757"/>
    </w:pPr>
  </w:style>
  <w:style w:type="paragraph" w:styleId="ListContinue5">
    <w:name w:val="List Continue 5"/>
    <w:basedOn w:val="Normal"/>
    <w:pPr>
      <w:tabs>
        <w:tab w:val="clear" w:pos="850"/>
        <w:tab w:val="clear" w:pos="1191"/>
        <w:tab w:val="clear" w:pos="1531"/>
      </w:tabs>
      <w:spacing w:after="240"/>
      <w:ind w:left="2041"/>
    </w:pPr>
  </w:style>
  <w:style w:type="paragraph" w:styleId="ListNumber">
    <w:name w:val="List Number"/>
    <w:basedOn w:val="Normal"/>
    <w:pPr>
      <w:numPr>
        <w:numId w:val="10"/>
      </w:numPr>
      <w:tabs>
        <w:tab w:val="clear" w:pos="1191"/>
        <w:tab w:val="clear" w:pos="1531"/>
        <w:tab w:val="left" w:pos="1134"/>
      </w:tabs>
      <w:spacing w:after="240"/>
    </w:pPr>
  </w:style>
  <w:style w:type="paragraph" w:styleId="ListNumber2">
    <w:name w:val="List Number 2"/>
    <w:basedOn w:val="Normal"/>
    <w:pPr>
      <w:numPr>
        <w:ilvl w:val="1"/>
        <w:numId w:val="10"/>
      </w:numPr>
      <w:tabs>
        <w:tab w:val="clear" w:pos="850"/>
        <w:tab w:val="clear" w:pos="1531"/>
        <w:tab w:val="left" w:pos="1417"/>
      </w:tabs>
      <w:spacing w:after="240"/>
    </w:pPr>
  </w:style>
  <w:style w:type="paragraph" w:styleId="ListNumber3">
    <w:name w:val="List Number 3"/>
    <w:basedOn w:val="Normal"/>
    <w:pPr>
      <w:numPr>
        <w:ilvl w:val="2"/>
        <w:numId w:val="10"/>
      </w:numPr>
      <w:tabs>
        <w:tab w:val="clear" w:pos="850"/>
        <w:tab w:val="clear" w:pos="1191"/>
        <w:tab w:val="clear" w:pos="1531"/>
        <w:tab w:val="left" w:pos="1701"/>
      </w:tabs>
      <w:spacing w:after="240"/>
    </w:pPr>
  </w:style>
  <w:style w:type="paragraph" w:styleId="ListNumber4">
    <w:name w:val="List Number 4"/>
    <w:basedOn w:val="Normal"/>
    <w:pPr>
      <w:numPr>
        <w:ilvl w:val="3"/>
        <w:numId w:val="10"/>
      </w:numPr>
      <w:tabs>
        <w:tab w:val="clear" w:pos="850"/>
        <w:tab w:val="clear" w:pos="1191"/>
        <w:tab w:val="clear" w:pos="1531"/>
        <w:tab w:val="left" w:pos="1984"/>
      </w:tabs>
      <w:spacing w:after="240"/>
    </w:pPr>
  </w:style>
  <w:style w:type="paragraph" w:styleId="ListNumber5">
    <w:name w:val="List Number 5"/>
    <w:basedOn w:val="Normal"/>
    <w:pPr>
      <w:numPr>
        <w:ilvl w:val="4"/>
        <w:numId w:val="10"/>
      </w:numPr>
      <w:tabs>
        <w:tab w:val="clear" w:pos="850"/>
        <w:tab w:val="clear" w:pos="1191"/>
        <w:tab w:val="clear" w:pos="1531"/>
        <w:tab w:val="left" w:pos="2268"/>
      </w:tabs>
      <w:spacing w:after="240"/>
    </w:pPr>
  </w:style>
  <w:style w:type="paragraph" w:customStyle="1" w:styleId="Num-ChapParagraph">
    <w:name w:val="Num-Chap Paragraph"/>
    <w:basedOn w:val="BodyText"/>
    <w:pPr>
      <w:ind w:firstLine="0"/>
    </w:pPr>
  </w:style>
  <w:style w:type="paragraph" w:customStyle="1" w:styleId="Num-DocParagraph">
    <w:name w:val="Num-Doc Paragraph"/>
    <w:basedOn w:val="BodyText"/>
    <w:pPr>
      <w:ind w:firstLine="0"/>
    </w:pPr>
  </w:style>
  <w:style w:type="paragraph" w:customStyle="1" w:styleId="PartHeading">
    <w:name w:val="Part Heading"/>
    <w:basedOn w:val="Normal"/>
    <w:next w:val="BodyText"/>
    <w:pPr>
      <w:keepNext/>
      <w:spacing w:before="1200" w:after="720"/>
      <w:jc w:val="center"/>
    </w:pPr>
    <w:rPr>
      <w:b/>
      <w:bCs/>
      <w:caps/>
    </w:rPr>
  </w:style>
  <w:style w:type="paragraph" w:customStyle="1" w:styleId="RowsHeading">
    <w:name w:val="Rows Heading"/>
    <w:basedOn w:val="Normal"/>
    <w:pPr>
      <w:tabs>
        <w:tab w:val="clear" w:pos="850"/>
        <w:tab w:val="clear" w:pos="1191"/>
        <w:tab w:val="clear" w:pos="1531"/>
      </w:tabs>
      <w:jc w:val="left"/>
    </w:pPr>
    <w:rPr>
      <w:rFonts w:ascii="Arial" w:hAnsi="Arial" w:cs="Arial"/>
      <w:sz w:val="18"/>
      <w:szCs w:val="18"/>
    </w:rPr>
  </w:style>
  <w:style w:type="paragraph" w:customStyle="1" w:styleId="SourceDescription">
    <w:name w:val="Source Description"/>
    <w:basedOn w:val="Normal"/>
    <w:next w:val="BodyText"/>
    <w:pPr>
      <w:spacing w:after="360"/>
    </w:pPr>
    <w:rPr>
      <w:rFonts w:ascii="Arial" w:hAnsi="Arial" w:cs="Arial"/>
      <w:sz w:val="16"/>
      <w:szCs w:val="18"/>
    </w:rPr>
  </w:style>
  <w:style w:type="paragraph" w:customStyle="1" w:styleId="SubHeading">
    <w:name w:val="SubHeading"/>
    <w:basedOn w:val="BodyText"/>
    <w:pPr>
      <w:ind w:left="442" w:firstLine="0"/>
    </w:pPr>
    <w:rPr>
      <w:i/>
      <w:iCs/>
    </w:rPr>
  </w:style>
  <w:style w:type="paragraph" w:customStyle="1" w:styleId="SummaryHeading">
    <w:name w:val="Summary Heading"/>
    <w:basedOn w:val="Normal"/>
    <w:next w:val="BodyText"/>
    <w:pPr>
      <w:keepNext/>
      <w:spacing w:before="1200" w:after="720"/>
      <w:jc w:val="center"/>
    </w:pPr>
    <w:rPr>
      <w:b/>
      <w:bCs/>
      <w:caps/>
    </w:rPr>
  </w:style>
  <w:style w:type="paragraph" w:customStyle="1" w:styleId="Table">
    <w:name w:val="Table"/>
    <w:basedOn w:val="Normal"/>
    <w:next w:val="BodyText"/>
    <w:pPr>
      <w:spacing w:after="240"/>
      <w:jc w:val="center"/>
    </w:pPr>
  </w:style>
  <w:style w:type="paragraph" w:customStyle="1" w:styleId="TableNote">
    <w:name w:val="Table Note"/>
    <w:basedOn w:val="Normal"/>
    <w:pPr>
      <w:spacing w:after="120"/>
      <w:jc w:val="left"/>
    </w:pPr>
    <w:rPr>
      <w:rFonts w:ascii="Arial" w:hAnsi="Arial" w:cs="Arial"/>
      <w:sz w:val="16"/>
      <w:szCs w:val="18"/>
    </w:rPr>
  </w:style>
  <w:style w:type="paragraph" w:customStyle="1" w:styleId="TableofContentsHeading">
    <w:name w:val="Table of Contents Heading"/>
    <w:basedOn w:val="Normal"/>
    <w:next w:val="BodyText"/>
    <w:pPr>
      <w:keepNext/>
      <w:spacing w:before="1200" w:after="720"/>
      <w:jc w:val="center"/>
    </w:pPr>
    <w:rPr>
      <w:b/>
      <w:bCs/>
      <w:caps/>
    </w:rPr>
  </w:style>
  <w:style w:type="paragraph" w:customStyle="1" w:styleId="TableSub-title">
    <w:name w:val="Table Sub-title"/>
    <w:basedOn w:val="Normal"/>
    <w:pPr>
      <w:keepNext/>
      <w:spacing w:after="240"/>
      <w:jc w:val="center"/>
    </w:pPr>
    <w:rPr>
      <w:rFonts w:ascii="Arial" w:hAnsi="Arial" w:cs="Arial"/>
      <w:sz w:val="18"/>
    </w:rPr>
  </w:style>
  <w:style w:type="paragraph" w:customStyle="1" w:styleId="TableTitle">
    <w:name w:val="Table Title"/>
    <w:basedOn w:val="Normal"/>
    <w:pPr>
      <w:keepNext/>
      <w:spacing w:after="240"/>
      <w:jc w:val="center"/>
    </w:pPr>
    <w:rPr>
      <w:rFonts w:ascii="Arial" w:hAnsi="Arial" w:cs="Arial"/>
      <w:b/>
      <w:bCs/>
      <w:sz w:val="18"/>
    </w:rPr>
  </w:style>
  <w:style w:type="paragraph" w:customStyle="1" w:styleId="TextBox">
    <w:name w:val="Text Box"/>
    <w:basedOn w:val="BodyText"/>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pPr>
      <w:jc w:val="center"/>
    </w:pPr>
    <w:rPr>
      <w:b/>
      <w:bCs/>
    </w:rPr>
  </w:style>
  <w:style w:type="paragraph" w:styleId="TOC1">
    <w:name w:val="toc 1"/>
    <w:basedOn w:val="Normal"/>
    <w:next w:val="Normal"/>
    <w:uiPriority w:val="39"/>
    <w:qFormat/>
    <w:pPr>
      <w:tabs>
        <w:tab w:val="clear" w:pos="850"/>
        <w:tab w:val="clear" w:pos="1191"/>
        <w:tab w:val="clear" w:pos="1531"/>
        <w:tab w:val="right" w:leader="dot" w:pos="9468"/>
      </w:tabs>
      <w:spacing w:before="120" w:after="120"/>
    </w:pPr>
    <w:rPr>
      <w:caps/>
    </w:rPr>
  </w:style>
  <w:style w:type="paragraph" w:styleId="TOC2">
    <w:name w:val="toc 2"/>
    <w:basedOn w:val="Normal"/>
    <w:next w:val="Normal"/>
    <w:uiPriority w:val="39"/>
    <w:qFormat/>
    <w:pPr>
      <w:tabs>
        <w:tab w:val="clear" w:pos="850"/>
        <w:tab w:val="clear" w:pos="1191"/>
        <w:tab w:val="clear" w:pos="1531"/>
        <w:tab w:val="right" w:leader="dot" w:pos="9468"/>
      </w:tabs>
      <w:ind w:left="198"/>
    </w:pPr>
  </w:style>
  <w:style w:type="paragraph" w:styleId="TOC3">
    <w:name w:val="toc 3"/>
    <w:basedOn w:val="Normal"/>
    <w:next w:val="Normal"/>
    <w:qFormat/>
    <w:pPr>
      <w:tabs>
        <w:tab w:val="clear" w:pos="850"/>
        <w:tab w:val="clear" w:pos="1191"/>
        <w:tab w:val="clear" w:pos="1531"/>
        <w:tab w:val="right" w:leader="dot" w:pos="9468"/>
      </w:tabs>
      <w:ind w:left="397"/>
    </w:pPr>
  </w:style>
  <w:style w:type="paragraph" w:styleId="TOC4">
    <w:name w:val="toc 4"/>
    <w:basedOn w:val="Normal"/>
    <w:next w:val="Normal"/>
    <w:qFormat/>
    <w:pPr>
      <w:tabs>
        <w:tab w:val="clear" w:pos="850"/>
        <w:tab w:val="clear" w:pos="1191"/>
        <w:tab w:val="clear" w:pos="1531"/>
        <w:tab w:val="right" w:leader="dot" w:pos="9468"/>
      </w:tabs>
      <w:ind w:left="595"/>
    </w:pPr>
    <w:rPr>
      <w:noProof/>
    </w:rPr>
  </w:style>
  <w:style w:type="paragraph" w:styleId="TOC5">
    <w:name w:val="toc 5"/>
    <w:basedOn w:val="Normal"/>
    <w:next w:val="Normal"/>
    <w:qFormat/>
    <w:pPr>
      <w:tabs>
        <w:tab w:val="clear" w:pos="850"/>
        <w:tab w:val="clear" w:pos="1191"/>
        <w:tab w:val="clear" w:pos="1531"/>
        <w:tab w:val="right" w:leader="dot" w:pos="9468"/>
      </w:tabs>
      <w:ind w:left="794"/>
    </w:pPr>
    <w:rPr>
      <w:noProof/>
    </w:rPr>
  </w:style>
  <w:style w:type="paragraph" w:customStyle="1" w:styleId="IndexHeading1">
    <w:name w:val="Index Heading1"/>
    <w:basedOn w:val="Normal"/>
    <w:next w:val="BodyText"/>
    <w:pPr>
      <w:keepNext/>
      <w:spacing w:before="1200" w:after="720"/>
      <w:jc w:val="center"/>
    </w:pPr>
    <w:rPr>
      <w:b/>
      <w:caps/>
      <w:lang w:val="en-US"/>
    </w:rPr>
  </w:style>
  <w:style w:type="paragraph" w:styleId="BlockText">
    <w:name w:val="Block Text"/>
    <w:basedOn w:val="Normal"/>
    <w:pPr>
      <w:spacing w:after="120"/>
      <w:ind w:left="1440" w:right="1440"/>
    </w:pPr>
  </w:style>
  <w:style w:type="paragraph" w:styleId="TOC9">
    <w:name w:val="toc 9"/>
    <w:basedOn w:val="Normal"/>
    <w:next w:val="Normal"/>
    <w:qFormat/>
    <w:pPr>
      <w:tabs>
        <w:tab w:val="clear" w:pos="850"/>
        <w:tab w:val="clear" w:pos="1191"/>
        <w:tab w:val="clear" w:pos="1531"/>
      </w:tabs>
      <w:ind w:left="1760"/>
    </w:pPr>
  </w:style>
  <w:style w:type="paragraph" w:customStyle="1" w:styleId="Abstract">
    <w:name w:val="Abstract"/>
    <w:basedOn w:val="BodyText"/>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pPr>
      <w:ind w:firstLine="0"/>
    </w:pPr>
    <w:rPr>
      <w:lang w:val="en-US"/>
    </w:rPr>
  </w:style>
  <w:style w:type="paragraph" w:customStyle="1" w:styleId="Chart">
    <w:name w:val="Chart"/>
    <w:basedOn w:val="Normal"/>
    <w:next w:val="BodyText"/>
    <w:pPr>
      <w:spacing w:after="240"/>
      <w:jc w:val="center"/>
    </w:pPr>
    <w:rPr>
      <w:lang w:val="en-US"/>
    </w:rPr>
  </w:style>
  <w:style w:type="paragraph" w:customStyle="1" w:styleId="ChartSub-title">
    <w:name w:val="Chart Sub-title"/>
    <w:basedOn w:val="Normal"/>
    <w:pPr>
      <w:keepNext/>
      <w:spacing w:after="120"/>
      <w:jc w:val="center"/>
    </w:pPr>
    <w:rPr>
      <w:rFonts w:ascii="Arial" w:hAnsi="Arial" w:cs="Arial"/>
      <w:sz w:val="18"/>
      <w:lang w:val="en-US"/>
    </w:rPr>
  </w:style>
  <w:style w:type="paragraph" w:customStyle="1" w:styleId="ChartTitle">
    <w:name w:val="Chart Title"/>
    <w:basedOn w:val="Normal"/>
    <w:next w:val="ChartSub-title"/>
    <w:pPr>
      <w:keepNext/>
      <w:spacing w:after="240"/>
      <w:jc w:val="center"/>
    </w:pPr>
    <w:rPr>
      <w:rFonts w:ascii="Arial" w:hAnsi="Arial" w:cs="Arial"/>
      <w:b/>
      <w:sz w:val="18"/>
      <w:lang w:val="en-US"/>
    </w:rPr>
  </w:style>
  <w:style w:type="paragraph" w:customStyle="1" w:styleId="ChartNote">
    <w:name w:val="Chart Note"/>
    <w:basedOn w:val="Normal"/>
    <w:pPr>
      <w:spacing w:after="120"/>
      <w:jc w:val="left"/>
    </w:pPr>
    <w:rPr>
      <w:rFonts w:ascii="Arial" w:hAnsi="Arial" w:cs="Arial"/>
      <w:sz w:val="16"/>
      <w:lang w:val="en-US"/>
    </w:rPr>
  </w:style>
  <w:style w:type="paragraph" w:customStyle="1" w:styleId="BoxHeading2">
    <w:name w:val="Box Heading 2"/>
    <w:basedOn w:val="Normal"/>
    <w:next w:val="BoxBodyText"/>
    <w:pPr>
      <w:spacing w:before="240" w:after="240"/>
      <w:jc w:val="left"/>
    </w:pPr>
    <w:rPr>
      <w:rFonts w:ascii="Arial" w:hAnsi="Arial" w:cs="Arial"/>
      <w:b/>
      <w:sz w:val="18"/>
      <w:lang w:val="en-US"/>
    </w:rPr>
  </w:style>
  <w:style w:type="paragraph" w:customStyle="1" w:styleId="BoxHeading3">
    <w:name w:val="Box Heading 3"/>
    <w:basedOn w:val="Normal"/>
    <w:next w:val="BoxBodyText"/>
    <w:pPr>
      <w:spacing w:before="240" w:after="240"/>
      <w:jc w:val="left"/>
    </w:pPr>
    <w:rPr>
      <w:rFonts w:ascii="Arial" w:hAnsi="Arial" w:cs="Arial"/>
      <w:b/>
      <w:i/>
      <w:sz w:val="18"/>
      <w:lang w:val="en-US"/>
    </w:rPr>
  </w:style>
  <w:style w:type="paragraph" w:customStyle="1" w:styleId="BoxNote">
    <w:name w:val="Box Note"/>
    <w:basedOn w:val="Normal"/>
    <w:pPr>
      <w:tabs>
        <w:tab w:val="clear" w:pos="850"/>
        <w:tab w:val="clear" w:pos="1191"/>
        <w:tab w:val="clear" w:pos="1531"/>
        <w:tab w:val="left" w:pos="340"/>
      </w:tabs>
      <w:spacing w:after="120"/>
      <w:jc w:val="left"/>
    </w:pPr>
    <w:rPr>
      <w:rFonts w:ascii="Arial" w:hAnsi="Arial" w:cs="Arial"/>
      <w:sz w:val="18"/>
      <w:lang w:val="en-US"/>
    </w:rPr>
  </w:style>
  <w:style w:type="paragraph" w:customStyle="1" w:styleId="ListBulletBox">
    <w:name w:val="List Bullet Box"/>
    <w:basedOn w:val="Normal"/>
    <w:pPr>
      <w:numPr>
        <w:numId w:val="11"/>
      </w:numPr>
      <w:tabs>
        <w:tab w:val="clear" w:pos="1191"/>
        <w:tab w:val="clear" w:pos="1531"/>
      </w:tabs>
      <w:spacing w:after="240"/>
    </w:pPr>
    <w:rPr>
      <w:rFonts w:ascii="Arial" w:hAnsi="Arial" w:cs="Arial"/>
      <w:sz w:val="18"/>
      <w:lang w:val="en-US"/>
    </w:rPr>
  </w:style>
  <w:style w:type="paragraph" w:customStyle="1" w:styleId="ListBulletBox2">
    <w:name w:val="List Bullet Box 2"/>
    <w:basedOn w:val="Normal"/>
    <w:pPr>
      <w:numPr>
        <w:numId w:val="12"/>
      </w:numPr>
      <w:tabs>
        <w:tab w:val="clear" w:pos="850"/>
        <w:tab w:val="clear" w:pos="1531"/>
      </w:tabs>
      <w:spacing w:after="240"/>
    </w:pPr>
    <w:rPr>
      <w:rFonts w:ascii="Arial" w:hAnsi="Arial" w:cs="Arial"/>
      <w:sz w:val="18"/>
      <w:lang w:val="en-US"/>
    </w:rPr>
  </w:style>
  <w:style w:type="paragraph" w:customStyle="1" w:styleId="ListBulletBox3">
    <w:name w:val="List Bullet Box 3"/>
    <w:basedOn w:val="Normal"/>
    <w:pPr>
      <w:numPr>
        <w:numId w:val="13"/>
      </w:numPr>
      <w:tabs>
        <w:tab w:val="clear" w:pos="850"/>
        <w:tab w:val="clear" w:pos="1191"/>
        <w:tab w:val="clear" w:pos="1531"/>
      </w:tabs>
      <w:spacing w:after="240"/>
    </w:pPr>
    <w:rPr>
      <w:rFonts w:ascii="Arial" w:hAnsi="Arial" w:cs="Arial"/>
      <w:sz w:val="18"/>
      <w:lang w:val="en-US"/>
    </w:rPr>
  </w:style>
  <w:style w:type="paragraph" w:customStyle="1" w:styleId="ListNumberBox">
    <w:name w:val="List Number Box"/>
    <w:basedOn w:val="Normal"/>
    <w:pPr>
      <w:numPr>
        <w:numId w:val="14"/>
      </w:numPr>
      <w:tabs>
        <w:tab w:val="clear" w:pos="1191"/>
        <w:tab w:val="clear" w:pos="1531"/>
        <w:tab w:val="clear" w:pos="1950"/>
      </w:tabs>
      <w:spacing w:after="240"/>
      <w:ind w:left="850"/>
    </w:pPr>
    <w:rPr>
      <w:rFonts w:ascii="Arial" w:hAnsi="Arial" w:cs="Arial"/>
      <w:sz w:val="18"/>
      <w:lang w:val="en-US"/>
    </w:rPr>
  </w:style>
  <w:style w:type="paragraph" w:customStyle="1" w:styleId="ListNumberBox2">
    <w:name w:val="List Number Box 2"/>
    <w:basedOn w:val="Normal"/>
    <w:pPr>
      <w:numPr>
        <w:ilvl w:val="1"/>
        <w:numId w:val="14"/>
      </w:numPr>
      <w:tabs>
        <w:tab w:val="clear" w:pos="850"/>
        <w:tab w:val="clear" w:pos="1531"/>
        <w:tab w:val="clear" w:pos="2291"/>
      </w:tabs>
      <w:spacing w:after="240"/>
      <w:ind w:left="1191" w:hanging="340"/>
    </w:pPr>
    <w:rPr>
      <w:rFonts w:ascii="Arial" w:hAnsi="Arial" w:cs="Arial"/>
      <w:sz w:val="18"/>
      <w:lang w:val="en-US"/>
    </w:rPr>
  </w:style>
  <w:style w:type="paragraph" w:customStyle="1" w:styleId="ListNumberBox3">
    <w:name w:val="List Number Box 3"/>
    <w:basedOn w:val="Normal"/>
    <w:pPr>
      <w:numPr>
        <w:ilvl w:val="2"/>
        <w:numId w:val="14"/>
      </w:numPr>
      <w:tabs>
        <w:tab w:val="clear" w:pos="850"/>
        <w:tab w:val="clear" w:pos="1191"/>
        <w:tab w:val="clear" w:pos="1531"/>
        <w:tab w:val="clear" w:pos="2574"/>
        <w:tab w:val="left" w:pos="1474"/>
      </w:tabs>
      <w:spacing w:after="240"/>
      <w:ind w:left="1474"/>
    </w:pPr>
    <w:rPr>
      <w:rFonts w:ascii="Arial" w:hAnsi="Arial" w:cs="Arial"/>
      <w:sz w:val="18"/>
      <w:lang w:val="en-US"/>
    </w:rPr>
  </w:style>
  <w:style w:type="paragraph" w:customStyle="1" w:styleId="ListContinueBox">
    <w:name w:val="List Continue Box"/>
    <w:basedOn w:val="Normal"/>
    <w:pPr>
      <w:tabs>
        <w:tab w:val="clear" w:pos="850"/>
        <w:tab w:val="clear" w:pos="1191"/>
        <w:tab w:val="clear" w:pos="1531"/>
      </w:tabs>
      <w:spacing w:after="240"/>
      <w:ind w:left="850"/>
    </w:pPr>
    <w:rPr>
      <w:rFonts w:ascii="Arial" w:hAnsi="Arial" w:cs="Arial"/>
      <w:sz w:val="18"/>
      <w:lang w:val="en-US"/>
    </w:rPr>
  </w:style>
  <w:style w:type="paragraph" w:customStyle="1" w:styleId="ListContinueBox2">
    <w:name w:val="List Continue Box 2"/>
    <w:basedOn w:val="Normal"/>
    <w:pPr>
      <w:tabs>
        <w:tab w:val="clear" w:pos="850"/>
        <w:tab w:val="clear" w:pos="1191"/>
        <w:tab w:val="clear" w:pos="1531"/>
      </w:tabs>
      <w:spacing w:after="240"/>
      <w:ind w:left="1191"/>
    </w:pPr>
    <w:rPr>
      <w:rFonts w:ascii="Arial" w:hAnsi="Arial" w:cs="Arial"/>
      <w:sz w:val="18"/>
      <w:lang w:val="en-US"/>
    </w:rPr>
  </w:style>
  <w:style w:type="paragraph" w:customStyle="1" w:styleId="ListContinueBox3">
    <w:name w:val="List Continue Box 3"/>
    <w:basedOn w:val="Normal"/>
    <w:pPr>
      <w:tabs>
        <w:tab w:val="clear" w:pos="850"/>
        <w:tab w:val="clear" w:pos="1191"/>
        <w:tab w:val="clear" w:pos="1531"/>
      </w:tabs>
      <w:spacing w:after="240"/>
      <w:ind w:left="1474"/>
    </w:pPr>
    <w:rPr>
      <w:rFonts w:ascii="Arial" w:hAnsi="Arial" w:cs="Arial"/>
      <w:sz w:val="18"/>
      <w:lang w:val="en-US"/>
    </w:rPr>
  </w:style>
  <w:style w:type="paragraph" w:customStyle="1" w:styleId="BoxSource">
    <w:name w:val="Box Source"/>
    <w:basedOn w:val="Normal"/>
    <w:next w:val="BodyText"/>
    <w:pPr>
      <w:spacing w:after="360"/>
    </w:pPr>
    <w:rPr>
      <w:rFonts w:ascii="Arial" w:hAnsi="Arial" w:cs="Arial"/>
      <w:sz w:val="16"/>
      <w:lang w:val="en-US"/>
    </w:rPr>
  </w:style>
  <w:style w:type="character" w:customStyle="1" w:styleId="Cote">
    <w:name w:val="Cote"/>
    <w:basedOn w:val="DefaultParagraphFont"/>
    <w:rPr>
      <w:caps/>
      <w:smallCaps w:val="0"/>
      <w:lang w:val="en-US"/>
    </w:rPr>
  </w:style>
  <w:style w:type="numbering" w:customStyle="1" w:styleId="NumberedNote">
    <w:name w:val="Numbered Note"/>
    <w:basedOn w:val="NoList"/>
    <w:pPr>
      <w:numPr>
        <w:numId w:val="1"/>
      </w:numPr>
    </w:pPr>
  </w:style>
  <w:style w:type="numbering" w:customStyle="1" w:styleId="BulletedNote">
    <w:name w:val="Bulleted Note"/>
    <w:basedOn w:val="NoList"/>
    <w:pPr>
      <w:numPr>
        <w:numId w:val="2"/>
      </w:numPr>
    </w:pPr>
  </w:style>
  <w:style w:type="numbering" w:customStyle="1" w:styleId="NumericNote">
    <w:name w:val="Numeric Note"/>
    <w:basedOn w:val="NoList"/>
    <w:pPr>
      <w:numPr>
        <w:numId w:val="3"/>
      </w:numPr>
    </w:pPr>
  </w:style>
  <w:style w:type="numbering" w:customStyle="1" w:styleId="AlphaNote">
    <w:name w:val="Alpha Note"/>
    <w:basedOn w:val="NoList"/>
    <w:pPr>
      <w:numPr>
        <w:numId w:val="4"/>
      </w:numPr>
    </w:pPr>
  </w:style>
  <w:style w:type="paragraph" w:customStyle="1" w:styleId="AcknowledgementHeading">
    <w:name w:val="Acknowledgement Heading"/>
    <w:basedOn w:val="Normal"/>
    <w:next w:val="BodyText"/>
    <w:pPr>
      <w:keepNext/>
      <w:spacing w:before="1200" w:after="720"/>
      <w:jc w:val="center"/>
    </w:pPr>
    <w:rPr>
      <w:b/>
      <w:caps/>
      <w:lang w:val="en-US"/>
    </w:rPr>
  </w:style>
  <w:style w:type="paragraph" w:styleId="EnvelopeAddress">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CommentText">
    <w:name w:val="annotation text"/>
    <w:basedOn w:val="Normal"/>
    <w:link w:val="CommentTextChar"/>
    <w:uiPriority w:val="99"/>
    <w:semiHidden/>
    <w:rPr>
      <w:sz w:val="20"/>
      <w:szCs w:val="20"/>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Date">
    <w:name w:val="Date"/>
    <w:basedOn w:val="Normal"/>
    <w:next w:val="Normal"/>
  </w:style>
  <w:style w:type="paragraph" w:styleId="Header">
    <w:name w:val="header"/>
    <w:basedOn w:val="Normal"/>
    <w:link w:val="HeaderChar"/>
    <w:pPr>
      <w:tabs>
        <w:tab w:val="clear" w:pos="850"/>
        <w:tab w:val="clear" w:pos="1191"/>
        <w:tab w:val="clear" w:pos="1531"/>
        <w:tab w:val="center" w:pos="4536"/>
        <w:tab w:val="right" w:pos="9072"/>
      </w:tabs>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pPr>
      <w:shd w:val="clear" w:color="auto" w:fill="000080"/>
    </w:pPr>
    <w:rPr>
      <w:rFonts w:ascii="Tahoma" w:hAnsi="Tahoma" w:cs="Tahoma"/>
    </w:rPr>
  </w:style>
  <w:style w:type="paragraph" w:styleId="Closing">
    <w:name w:val="Closing"/>
    <w:basedOn w:val="Normal"/>
    <w:pPr>
      <w:ind w:left="4252"/>
    </w:pPr>
  </w:style>
  <w:style w:type="paragraph" w:styleId="Index2">
    <w:name w:val="index 2"/>
    <w:basedOn w:val="Normal"/>
    <w:next w:val="Normal"/>
    <w:semiHidden/>
    <w:pPr>
      <w:tabs>
        <w:tab w:val="clear" w:pos="850"/>
        <w:tab w:val="clear" w:pos="1191"/>
        <w:tab w:val="clear" w:pos="1531"/>
      </w:tabs>
      <w:ind w:left="440" w:hanging="220"/>
    </w:pPr>
  </w:style>
  <w:style w:type="paragraph" w:styleId="Index3">
    <w:name w:val="index 3"/>
    <w:basedOn w:val="Normal"/>
    <w:next w:val="Normal"/>
    <w:semiHidden/>
    <w:pPr>
      <w:tabs>
        <w:tab w:val="clear" w:pos="850"/>
        <w:tab w:val="clear" w:pos="1191"/>
        <w:tab w:val="clear" w:pos="1531"/>
      </w:tabs>
      <w:ind w:left="660" w:hanging="220"/>
    </w:pPr>
  </w:style>
  <w:style w:type="paragraph" w:styleId="Index4">
    <w:name w:val="index 4"/>
    <w:basedOn w:val="Normal"/>
    <w:next w:val="Normal"/>
    <w:semiHidden/>
    <w:pPr>
      <w:tabs>
        <w:tab w:val="clear" w:pos="850"/>
        <w:tab w:val="clear" w:pos="1191"/>
        <w:tab w:val="clear" w:pos="1531"/>
      </w:tabs>
      <w:ind w:left="880" w:hanging="220"/>
    </w:pPr>
  </w:style>
  <w:style w:type="paragraph" w:styleId="Index5">
    <w:name w:val="index 5"/>
    <w:basedOn w:val="Normal"/>
    <w:next w:val="Normal"/>
    <w:semiHidden/>
    <w:pPr>
      <w:tabs>
        <w:tab w:val="clear" w:pos="850"/>
        <w:tab w:val="clear" w:pos="1191"/>
        <w:tab w:val="clear" w:pos="1531"/>
      </w:tabs>
      <w:ind w:left="1100" w:hanging="220"/>
    </w:pPr>
  </w:style>
  <w:style w:type="paragraph" w:styleId="Index6">
    <w:name w:val="index 6"/>
    <w:basedOn w:val="Normal"/>
    <w:next w:val="Normal"/>
    <w:semiHidden/>
    <w:pPr>
      <w:tabs>
        <w:tab w:val="clear" w:pos="850"/>
        <w:tab w:val="clear" w:pos="1191"/>
        <w:tab w:val="clear" w:pos="1531"/>
      </w:tabs>
      <w:ind w:left="1320" w:hanging="220"/>
    </w:pPr>
  </w:style>
  <w:style w:type="paragraph" w:styleId="Index7">
    <w:name w:val="index 7"/>
    <w:basedOn w:val="Normal"/>
    <w:next w:val="Normal"/>
    <w:semiHidden/>
    <w:pPr>
      <w:tabs>
        <w:tab w:val="clear" w:pos="850"/>
        <w:tab w:val="clear" w:pos="1191"/>
        <w:tab w:val="clear" w:pos="1531"/>
      </w:tabs>
      <w:ind w:left="1540" w:hanging="220"/>
    </w:pPr>
  </w:style>
  <w:style w:type="paragraph" w:styleId="Index8">
    <w:name w:val="index 8"/>
    <w:basedOn w:val="Normal"/>
    <w:next w:val="Normal"/>
    <w:semiHidden/>
    <w:pPr>
      <w:tabs>
        <w:tab w:val="clear" w:pos="850"/>
        <w:tab w:val="clear" w:pos="1191"/>
        <w:tab w:val="clear" w:pos="1531"/>
      </w:tabs>
      <w:ind w:left="1760" w:hanging="220"/>
    </w:pPr>
  </w:style>
  <w:style w:type="paragraph" w:styleId="Index9">
    <w:name w:val="index 9"/>
    <w:basedOn w:val="Normal"/>
    <w:next w:val="Normal"/>
    <w:semiHidden/>
    <w:pPr>
      <w:tabs>
        <w:tab w:val="clear" w:pos="850"/>
        <w:tab w:val="clear" w:pos="1191"/>
        <w:tab w:val="clear" w:pos="1531"/>
      </w:tabs>
      <w:ind w:left="1980" w:hanging="220"/>
    </w:pPr>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rPr>
      <w:sz w:val="24"/>
      <w:szCs w:val="24"/>
    </w:rPr>
  </w:style>
  <w:style w:type="paragraph" w:styleId="CommentSubject">
    <w:name w:val="annotation subject"/>
    <w:basedOn w:val="CommentText"/>
    <w:next w:val="CommentText"/>
    <w:link w:val="CommentSubjectChar"/>
    <w:uiPriority w:val="99"/>
    <w:semiHidden/>
    <w:rPr>
      <w:b/>
      <w:bCs/>
    </w:rPr>
  </w:style>
  <w:style w:type="paragraph" w:styleId="Footer">
    <w:name w:val="footer"/>
    <w:basedOn w:val="Normal"/>
    <w:link w:val="FooterChar"/>
    <w:pPr>
      <w:tabs>
        <w:tab w:val="clear" w:pos="850"/>
        <w:tab w:val="clear" w:pos="1191"/>
        <w:tab w:val="clear" w:pos="1531"/>
        <w:tab w:val="center" w:pos="4536"/>
        <w:tab w:val="right" w:pos="9072"/>
      </w:tabs>
    </w:pPr>
  </w:style>
  <w:style w:type="paragraph" w:styleId="HTMLPreformatted">
    <w:name w:val="HTML Preformatted"/>
    <w:basedOn w:val="Normal"/>
    <w:rPr>
      <w:rFonts w:ascii="Courier New" w:hAnsi="Courier New" w:cs="Courier New"/>
      <w:sz w:val="20"/>
      <w:szCs w:val="20"/>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240"/>
      <w:ind w:left="442"/>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2">
    <w:name w:val="Body Text First Indent 2"/>
    <w:basedOn w:val="BodyTextIndent"/>
    <w:pPr>
      <w:ind w:firstLine="210"/>
    </w:pPr>
  </w:style>
  <w:style w:type="paragraph" w:styleId="NormalIndent">
    <w:name w:val="Normal Indent"/>
    <w:basedOn w:val="Normal"/>
    <w:pPr>
      <w:ind w:left="708"/>
    </w:pPr>
  </w:style>
  <w:style w:type="paragraph" w:styleId="Salutation">
    <w:name w:val="Salutation"/>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Subtitle">
    <w:name w:val="Subtitle"/>
    <w:basedOn w:val="Normal"/>
    <w:qFormat/>
    <w:pPr>
      <w:spacing w:after="60"/>
      <w:jc w:val="center"/>
      <w:outlineLvl w:val="1"/>
    </w:pPr>
    <w:rPr>
      <w:rFonts w:ascii="Arial" w:hAnsi="Arial" w:cs="Arial"/>
      <w:sz w:val="24"/>
      <w:szCs w:val="24"/>
    </w:rPr>
  </w:style>
  <w:style w:type="paragraph" w:styleId="TableofFigures">
    <w:name w:val="table of figures"/>
    <w:basedOn w:val="Normal"/>
    <w:next w:val="Normal"/>
    <w:semiHidden/>
    <w:pPr>
      <w:tabs>
        <w:tab w:val="clear" w:pos="850"/>
        <w:tab w:val="clear" w:pos="1191"/>
        <w:tab w:val="clear" w:pos="1531"/>
      </w:tabs>
      <w:ind w:left="440" w:hanging="440"/>
    </w:pPr>
  </w:style>
  <w:style w:type="paragraph" w:styleId="TableofAuthorities">
    <w:name w:val="table of authorities"/>
    <w:basedOn w:val="Normal"/>
    <w:next w:val="Normal"/>
    <w:semiHidden/>
    <w:pPr>
      <w:tabs>
        <w:tab w:val="clear" w:pos="850"/>
        <w:tab w:val="clear" w:pos="1191"/>
        <w:tab w:val="clear" w:pos="1531"/>
      </w:tabs>
      <w:ind w:left="220" w:hanging="220"/>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link w:val="BalloonTextChar"/>
    <w:uiPriority w:val="99"/>
    <w:semiHidden/>
    <w:rPr>
      <w:rFonts w:ascii="Tahoma" w:hAnsi="Tahoma" w:cs="Tahoma"/>
      <w:sz w:val="16"/>
      <w:szCs w:val="16"/>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GB" w:eastAsia="zh-CN"/>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6">
    <w:name w:val="toc 6"/>
    <w:basedOn w:val="Normal"/>
    <w:next w:val="Normal"/>
    <w:qFormat/>
    <w:pPr>
      <w:tabs>
        <w:tab w:val="clear" w:pos="850"/>
        <w:tab w:val="clear" w:pos="1191"/>
        <w:tab w:val="clear" w:pos="1531"/>
      </w:tabs>
      <w:ind w:left="1100"/>
    </w:pPr>
  </w:style>
  <w:style w:type="paragraph" w:styleId="TOC7">
    <w:name w:val="toc 7"/>
    <w:basedOn w:val="Normal"/>
    <w:next w:val="Normal"/>
    <w:qFormat/>
    <w:pPr>
      <w:tabs>
        <w:tab w:val="clear" w:pos="850"/>
        <w:tab w:val="clear" w:pos="1191"/>
        <w:tab w:val="clear" w:pos="1531"/>
      </w:tabs>
      <w:ind w:left="1320"/>
    </w:pPr>
  </w:style>
  <w:style w:type="paragraph" w:styleId="TOC8">
    <w:name w:val="toc 8"/>
    <w:basedOn w:val="Normal"/>
    <w:next w:val="Normal"/>
    <w:qFormat/>
    <w:pPr>
      <w:tabs>
        <w:tab w:val="clear" w:pos="850"/>
        <w:tab w:val="clear" w:pos="1191"/>
        <w:tab w:val="clear" w:pos="1531"/>
      </w:tabs>
      <w:ind w:left="1540"/>
    </w:pPr>
  </w:style>
  <w:style w:type="paragraph" w:customStyle="1" w:styleId="BoxBodyText">
    <w:name w:val="Box Body Text"/>
    <w:basedOn w:val="Normal"/>
    <w:pPr>
      <w:spacing w:after="240"/>
      <w:ind w:firstLine="442"/>
    </w:pPr>
    <w:rPr>
      <w:rFonts w:ascii="Arial" w:hAnsi="Arial" w:cs="Arial"/>
      <w:sz w:val="18"/>
      <w:lang w:val="en-US"/>
    </w:rPr>
  </w:style>
  <w:style w:type="paragraph" w:customStyle="1" w:styleId="BoxBodyTextIndent">
    <w:name w:val="Box Body Text Indent"/>
    <w:basedOn w:val="Normal"/>
    <w:pPr>
      <w:spacing w:after="240"/>
      <w:ind w:left="442"/>
    </w:pPr>
    <w:rPr>
      <w:rFonts w:ascii="Arial" w:hAnsi="Arial" w:cs="Arial"/>
      <w:sz w:val="18"/>
      <w:lang w:val="en-US"/>
    </w:rPr>
  </w:style>
  <w:style w:type="character" w:styleId="PageNumber">
    <w:name w:val="page number"/>
    <w:basedOn w:val="DefaultParagraphFont"/>
    <w:uiPriority w:val="99"/>
    <w:semiHidden/>
    <w:unhideWhenUsed/>
  </w:style>
  <w:style w:type="paragraph" w:styleId="Bibliography">
    <w:name w:val="Bibliography"/>
    <w:basedOn w:val="Normal"/>
    <w:next w:val="Normal"/>
    <w:uiPriority w:val="37"/>
    <w:semiHidden/>
    <w:unhideWhenUsed/>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2"/>
      <w:szCs w:val="22"/>
      <w:lang w:val="en-GB" w:eastAsia="zh-CN"/>
    </w:rPr>
  </w:style>
  <w:style w:type="paragraph" w:styleId="ListParagraph">
    <w:name w:val="List Paragraph"/>
    <w:basedOn w:val="Normal"/>
    <w:uiPriority w:val="34"/>
    <w:qFormat/>
    <w:pPr>
      <w:ind w:left="720"/>
      <w:contextualSpacing/>
    </w:pPr>
  </w:style>
  <w:style w:type="paragraph" w:styleId="NoSpacing">
    <w:name w:val="No Spacing"/>
    <w:uiPriority w:val="1"/>
    <w:qFormat/>
    <w:pPr>
      <w:tabs>
        <w:tab w:val="left" w:pos="850"/>
        <w:tab w:val="left" w:pos="1191"/>
        <w:tab w:val="left" w:pos="1531"/>
      </w:tabs>
      <w:jc w:val="both"/>
    </w:pPr>
    <w:rPr>
      <w:sz w:val="22"/>
      <w:szCs w:val="22"/>
      <w:lang w:val="en-GB" w:eastAsia="zh-CN"/>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2"/>
      <w:szCs w:val="22"/>
      <w:lang w:val="en-GB" w:eastAsia="zh-CN"/>
    </w:rPr>
  </w:style>
  <w:style w:type="paragraph" w:styleId="TOCHeading">
    <w:name w:val="TOC Heading"/>
    <w:basedOn w:val="Heading1"/>
    <w:next w:val="Normal"/>
    <w:uiPriority w:val="39"/>
    <w:semiHidden/>
    <w:unhideWhenUsed/>
    <w:qFormat/>
    <w:pPr>
      <w:keepLines/>
      <w:spacing w:before="480" w:after="0"/>
      <w:jc w:val="both"/>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Citation">
    <w:name w:val="Citation"/>
    <w:basedOn w:val="BodyText"/>
    <w:link w:val="CitationChar"/>
    <w:pPr>
      <w:ind w:left="850" w:firstLine="0"/>
      <w:jc w:val="left"/>
    </w:pPr>
  </w:style>
  <w:style w:type="character" w:customStyle="1" w:styleId="CitationChar">
    <w:name w:val="Citation Char"/>
    <w:basedOn w:val="DefaultParagraphFont"/>
    <w:link w:val="Citation"/>
    <w:rPr>
      <w:sz w:val="22"/>
      <w:szCs w:val="22"/>
      <w:lang w:val="en-GB" w:eastAsia="zh-CN"/>
    </w:rPr>
  </w:style>
  <w:style w:type="character" w:customStyle="1" w:styleId="Heading2Char">
    <w:name w:val="Heading 2 Char"/>
    <w:basedOn w:val="DefaultParagraphFont"/>
    <w:link w:val="Heading2"/>
    <w:rsid w:val="00F32FC5"/>
    <w:rPr>
      <w:b/>
      <w:bCs/>
      <w:sz w:val="22"/>
      <w:szCs w:val="22"/>
      <w:lang w:val="en-GB" w:eastAsia="zh-CN"/>
    </w:rPr>
  </w:style>
  <w:style w:type="character" w:customStyle="1" w:styleId="BodyTextChar">
    <w:name w:val="Body Text Char"/>
    <w:basedOn w:val="DefaultParagraphFont"/>
    <w:link w:val="BodyText"/>
    <w:rsid w:val="00F32FC5"/>
    <w:rPr>
      <w:sz w:val="22"/>
      <w:szCs w:val="22"/>
      <w:lang w:val="en-GB" w:eastAsia="zh-CN"/>
    </w:rPr>
  </w:style>
  <w:style w:type="character" w:customStyle="1" w:styleId="HeaderChar">
    <w:name w:val="Header Char"/>
    <w:basedOn w:val="DefaultParagraphFont"/>
    <w:link w:val="Header"/>
    <w:rsid w:val="00F32FC5"/>
    <w:rPr>
      <w:sz w:val="22"/>
      <w:szCs w:val="22"/>
      <w:lang w:val="en-GB" w:eastAsia="zh-CN"/>
    </w:rPr>
  </w:style>
  <w:style w:type="character" w:customStyle="1" w:styleId="FooterChar">
    <w:name w:val="Footer Char"/>
    <w:basedOn w:val="DefaultParagraphFont"/>
    <w:link w:val="Footer"/>
    <w:rsid w:val="00F32FC5"/>
    <w:rPr>
      <w:sz w:val="22"/>
      <w:szCs w:val="22"/>
      <w:lang w:val="en-GB" w:eastAsia="zh-CN"/>
    </w:rPr>
  </w:style>
  <w:style w:type="character" w:styleId="Hyperlink">
    <w:name w:val="Hyperlink"/>
    <w:basedOn w:val="DefaultParagraphFont"/>
    <w:uiPriority w:val="99"/>
    <w:unhideWhenUsed/>
    <w:rsid w:val="00F32FC5"/>
    <w:rPr>
      <w:color w:val="0000FF" w:themeColor="hyperlink"/>
      <w:u w:val="single"/>
    </w:rPr>
  </w:style>
  <w:style w:type="character" w:customStyle="1" w:styleId="BalloonTextChar">
    <w:name w:val="Balloon Text Char"/>
    <w:basedOn w:val="DefaultParagraphFont"/>
    <w:link w:val="BalloonText"/>
    <w:uiPriority w:val="99"/>
    <w:semiHidden/>
    <w:rsid w:val="00F32FC5"/>
    <w:rPr>
      <w:rFonts w:ascii="Tahoma" w:hAnsi="Tahoma" w:cs="Tahoma"/>
      <w:sz w:val="16"/>
      <w:szCs w:val="16"/>
      <w:lang w:val="en-GB" w:eastAsia="zh-CN"/>
    </w:rPr>
  </w:style>
  <w:style w:type="character" w:customStyle="1" w:styleId="FootnoteTextChar">
    <w:name w:val="Footnote Text Char"/>
    <w:basedOn w:val="DefaultParagraphFont"/>
    <w:link w:val="FootnoteText"/>
    <w:semiHidden/>
    <w:rsid w:val="00F32FC5"/>
    <w:rPr>
      <w:lang w:val="en-GB" w:eastAsia="zh-CN"/>
    </w:rPr>
  </w:style>
  <w:style w:type="paragraph" w:customStyle="1" w:styleId="Maintext">
    <w:name w:val="Main text"/>
    <w:basedOn w:val="Normal"/>
    <w:link w:val="MaintextChar"/>
    <w:qFormat/>
    <w:rsid w:val="00F32FC5"/>
    <w:pPr>
      <w:tabs>
        <w:tab w:val="clear" w:pos="850"/>
        <w:tab w:val="clear" w:pos="1191"/>
        <w:tab w:val="clear" w:pos="1531"/>
      </w:tabs>
      <w:spacing w:before="240"/>
    </w:pPr>
    <w:rPr>
      <w:sz w:val="24"/>
      <w:lang w:val="en-US"/>
    </w:rPr>
  </w:style>
  <w:style w:type="character" w:customStyle="1" w:styleId="MaintextChar">
    <w:name w:val="Main text Char"/>
    <w:basedOn w:val="DefaultParagraphFont"/>
    <w:link w:val="Maintext"/>
    <w:rsid w:val="00F32FC5"/>
    <w:rPr>
      <w:sz w:val="24"/>
      <w:szCs w:val="22"/>
      <w:lang w:eastAsia="zh-CN"/>
    </w:rPr>
  </w:style>
  <w:style w:type="character" w:styleId="CommentReference">
    <w:name w:val="annotation reference"/>
    <w:basedOn w:val="DefaultParagraphFont"/>
    <w:uiPriority w:val="99"/>
    <w:semiHidden/>
    <w:unhideWhenUsed/>
    <w:rsid w:val="00F32FC5"/>
    <w:rPr>
      <w:sz w:val="16"/>
      <w:szCs w:val="16"/>
    </w:rPr>
  </w:style>
  <w:style w:type="character" w:customStyle="1" w:styleId="CommentTextChar">
    <w:name w:val="Comment Text Char"/>
    <w:basedOn w:val="DefaultParagraphFont"/>
    <w:link w:val="CommentText"/>
    <w:uiPriority w:val="99"/>
    <w:semiHidden/>
    <w:rsid w:val="00F32FC5"/>
    <w:rPr>
      <w:lang w:val="en-GB" w:eastAsia="zh-CN"/>
    </w:rPr>
  </w:style>
  <w:style w:type="character" w:customStyle="1" w:styleId="CommentSubjectChar">
    <w:name w:val="Comment Subject Char"/>
    <w:basedOn w:val="CommentTextChar"/>
    <w:link w:val="CommentSubject"/>
    <w:uiPriority w:val="99"/>
    <w:semiHidden/>
    <w:rsid w:val="00F32FC5"/>
    <w:rPr>
      <w:b/>
      <w:bCs/>
      <w:lang w:val="en-GB" w:eastAsia="zh-CN"/>
    </w:rPr>
  </w:style>
  <w:style w:type="table" w:styleId="TableGrid">
    <w:name w:val="Table Grid"/>
    <w:basedOn w:val="TableNormal"/>
    <w:uiPriority w:val="59"/>
    <w:rsid w:val="00EE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nnexHeading">
    <w:name w:val="BulletedNote"/>
    <w:pPr>
      <w:numPr>
        <w:numId w:val="2"/>
      </w:numPr>
    </w:pPr>
  </w:style>
  <w:style w:type="numbering" w:customStyle="1" w:styleId="BodyText">
    <w:name w:val="NumericNote"/>
    <w:pPr>
      <w:numPr>
        <w:numId w:val="3"/>
      </w:numPr>
    </w:pPr>
  </w:style>
  <w:style w:type="numbering" w:customStyle="1" w:styleId="Annotation">
    <w:name w:val="NumberedNote"/>
    <w:pPr>
      <w:numPr>
        <w:numId w:val="1"/>
      </w:numPr>
    </w:pPr>
  </w:style>
  <w:style w:type="numbering" w:customStyle="1" w:styleId="AppendixHeading">
    <w:name w:val="AlphaNo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tri.contact@oecd.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oe.cd/str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ain.oecd.org\winapps\Office2010\Workgroup%20Templates\AE2007.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main.oecd.org\ASgenTAD\STRI\BACKUP\STRI_documents\9_stri_2015\country_notes\stri%20figures%20aut%20notes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main.oecd.org\ASgenTAD\STRI\BACKUP\STRI_documents\9_stri_2015\country_notes\stri_services_shares_graphs_may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label!$A$1</c:f>
              <c:strCache>
                <c:ptCount val="1"/>
                <c:pt idx="0">
                  <c:v>Restrictions on foreign entry</c:v>
                </c:pt>
              </c:strCache>
            </c:strRef>
          </c:tx>
          <c:spPr>
            <a:solidFill>
              <a:srgbClr val="295083"/>
            </a:solidFill>
            <a:ln w="3175">
              <a:solidFill>
                <a:schemeClr val="tx1"/>
              </a:solidFill>
            </a:ln>
          </c:spPr>
          <c:invertIfNegative val="0"/>
          <c:cat>
            <c:strRef>
              <c:f>data!$D$2:$D$23</c:f>
              <c:strCache>
                <c:ptCount val="21"/>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Road transport</c:v>
                </c:pt>
                <c:pt idx="15">
                  <c:v>Rail transport</c:v>
                </c:pt>
                <c:pt idx="16">
                  <c:v>Courier</c:v>
                </c:pt>
                <c:pt idx="17">
                  <c:v>Logistics cargo-handling</c:v>
                </c:pt>
                <c:pt idx="18">
                  <c:v>Logistics storage and warehouse</c:v>
                </c:pt>
                <c:pt idx="19">
                  <c:v>Logistics freight forwarding</c:v>
                </c:pt>
                <c:pt idx="20">
                  <c:v>Logistics customs brokerage</c:v>
                </c:pt>
              </c:strCache>
            </c:strRef>
          </c:cat>
          <c:val>
            <c:numRef>
              <c:f>data!$F$2:$F$23</c:f>
              <c:numCache>
                <c:formatCode>General</c:formatCode>
                <c:ptCount val="22"/>
                <c:pt idx="0">
                  <c:v>1.530329417437315E-2</c:v>
                </c:pt>
                <c:pt idx="1">
                  <c:v>1.5194134786725044E-2</c:v>
                </c:pt>
                <c:pt idx="2">
                  <c:v>0.11912225559353828</c:v>
                </c:pt>
                <c:pt idx="3">
                  <c:v>0.1081237681210041</c:v>
                </c:pt>
                <c:pt idx="4">
                  <c:v>6.0707703232765198E-2</c:v>
                </c:pt>
                <c:pt idx="5">
                  <c:v>8.5394476540386677E-2</c:v>
                </c:pt>
                <c:pt idx="6">
                  <c:v>3.8064390420913696E-2</c:v>
                </c:pt>
                <c:pt idx="7">
                  <c:v>3.1872976571321487E-2</c:v>
                </c:pt>
                <c:pt idx="8">
                  <c:v>0.23222029209136963</c:v>
                </c:pt>
                <c:pt idx="9">
                  <c:v>3.717147558927536E-2</c:v>
                </c:pt>
                <c:pt idx="10">
                  <c:v>2.0979020744562149E-2</c:v>
                </c:pt>
                <c:pt idx="11">
                  <c:v>8.2343515008687973E-2</c:v>
                </c:pt>
                <c:pt idx="12">
                  <c:v>0.14596492890268564</c:v>
                </c:pt>
                <c:pt idx="13">
                  <c:v>0.19758064392954111</c:v>
                </c:pt>
                <c:pt idx="14">
                  <c:v>7.5812274590134621E-2</c:v>
                </c:pt>
                <c:pt idx="15">
                  <c:v>3.1174108386039734E-2</c:v>
                </c:pt>
                <c:pt idx="16">
                  <c:v>0</c:v>
                </c:pt>
                <c:pt idx="17">
                  <c:v>1.1463508009910583E-2</c:v>
                </c:pt>
                <c:pt idx="18">
                  <c:v>1.2040719389915466E-2</c:v>
                </c:pt>
                <c:pt idx="19">
                  <c:v>1.3064649887382984E-2</c:v>
                </c:pt>
                <c:pt idx="20">
                  <c:v>1.5685901045799255E-2</c:v>
                </c:pt>
              </c:numCache>
            </c:numRef>
          </c:val>
        </c:ser>
        <c:ser>
          <c:idx val="1"/>
          <c:order val="1"/>
          <c:tx>
            <c:strRef>
              <c:f>label!$A$2</c:f>
              <c:strCache>
                <c:ptCount val="1"/>
                <c:pt idx="0">
                  <c:v>Restrictions to movement of people</c:v>
                </c:pt>
              </c:strCache>
            </c:strRef>
          </c:tx>
          <c:spPr>
            <a:solidFill>
              <a:srgbClr val="FFFFC9"/>
            </a:solidFill>
            <a:ln w="3175">
              <a:solidFill>
                <a:schemeClr val="tx1"/>
              </a:solidFill>
            </a:ln>
          </c:spPr>
          <c:invertIfNegative val="0"/>
          <c:cat>
            <c:strRef>
              <c:f>data!$D$2:$D$23</c:f>
              <c:strCache>
                <c:ptCount val="21"/>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Road transport</c:v>
                </c:pt>
                <c:pt idx="15">
                  <c:v>Rail transport</c:v>
                </c:pt>
                <c:pt idx="16">
                  <c:v>Courier</c:v>
                </c:pt>
                <c:pt idx="17">
                  <c:v>Logistics cargo-handling</c:v>
                </c:pt>
                <c:pt idx="18">
                  <c:v>Logistics storage and warehouse</c:v>
                </c:pt>
                <c:pt idx="19">
                  <c:v>Logistics freight forwarding</c:v>
                </c:pt>
                <c:pt idx="20">
                  <c:v>Logistics customs brokerage</c:v>
                </c:pt>
              </c:strCache>
            </c:strRef>
          </c:cat>
          <c:val>
            <c:numRef>
              <c:f>data!$G$2:$G$23</c:f>
              <c:numCache>
                <c:formatCode>General</c:formatCode>
                <c:ptCount val="22"/>
                <c:pt idx="0">
                  <c:v>0.10969866067171097</c:v>
                </c:pt>
                <c:pt idx="1">
                  <c:v>9.3350537121295929E-2</c:v>
                </c:pt>
                <c:pt idx="2">
                  <c:v>0.18807101249694824</c:v>
                </c:pt>
                <c:pt idx="3">
                  <c:v>0.13922110199928284</c:v>
                </c:pt>
                <c:pt idx="4">
                  <c:v>0.13373772799968719</c:v>
                </c:pt>
                <c:pt idx="5">
                  <c:v>0.11656986176967621</c:v>
                </c:pt>
                <c:pt idx="6">
                  <c:v>2.9980807565152645E-2</c:v>
                </c:pt>
                <c:pt idx="7">
                  <c:v>3.26374601572752E-2</c:v>
                </c:pt>
                <c:pt idx="8">
                  <c:v>4.6834344975650311E-2</c:v>
                </c:pt>
                <c:pt idx="9">
                  <c:v>8.9408040046691895E-2</c:v>
                </c:pt>
                <c:pt idx="10">
                  <c:v>8.9160840958356857E-2</c:v>
                </c:pt>
                <c:pt idx="11">
                  <c:v>3.8036853075027466E-2</c:v>
                </c:pt>
                <c:pt idx="12">
                  <c:v>2.7566395699977875E-2</c:v>
                </c:pt>
                <c:pt idx="13">
                  <c:v>2.6054590009152889E-2</c:v>
                </c:pt>
                <c:pt idx="14">
                  <c:v>6.498195044696331E-2</c:v>
                </c:pt>
                <c:pt idx="15">
                  <c:v>4.9107570201158524E-2</c:v>
                </c:pt>
                <c:pt idx="16">
                  <c:v>4.4064531102776527E-2</c:v>
                </c:pt>
                <c:pt idx="17">
                  <c:v>4.5228747650980949E-2</c:v>
                </c:pt>
                <c:pt idx="18">
                  <c:v>4.7506110277026892E-2</c:v>
                </c:pt>
                <c:pt idx="19">
                  <c:v>5.1545983646064997E-2</c:v>
                </c:pt>
                <c:pt idx="20">
                  <c:v>6.188801396638155E-2</c:v>
                </c:pt>
              </c:numCache>
            </c:numRef>
          </c:val>
        </c:ser>
        <c:ser>
          <c:idx val="2"/>
          <c:order val="2"/>
          <c:tx>
            <c:strRef>
              <c:f>label!$A$3</c:f>
              <c:strCache>
                <c:ptCount val="1"/>
                <c:pt idx="0">
                  <c:v>Other discriminatory measures</c:v>
                </c:pt>
              </c:strCache>
            </c:strRef>
          </c:tx>
          <c:spPr>
            <a:solidFill>
              <a:srgbClr val="FCA352"/>
            </a:solidFill>
            <a:ln w="3175">
              <a:solidFill>
                <a:schemeClr val="tx1"/>
              </a:solidFill>
            </a:ln>
          </c:spPr>
          <c:invertIfNegative val="0"/>
          <c:cat>
            <c:strRef>
              <c:f>data!$D$2:$D$23</c:f>
              <c:strCache>
                <c:ptCount val="21"/>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Road transport</c:v>
                </c:pt>
                <c:pt idx="15">
                  <c:v>Rail transport</c:v>
                </c:pt>
                <c:pt idx="16">
                  <c:v>Courier</c:v>
                </c:pt>
                <c:pt idx="17">
                  <c:v>Logistics cargo-handling</c:v>
                </c:pt>
                <c:pt idx="18">
                  <c:v>Logistics storage and warehouse</c:v>
                </c:pt>
                <c:pt idx="19">
                  <c:v>Logistics freight forwarding</c:v>
                </c:pt>
                <c:pt idx="20">
                  <c:v>Logistics customs brokerage</c:v>
                </c:pt>
              </c:strCache>
            </c:strRef>
          </c:cat>
          <c:val>
            <c:numRef>
              <c:f>data!$H$2:$H$23</c:f>
              <c:numCache>
                <c:formatCode>General</c:formatCode>
                <c:ptCount val="22"/>
                <c:pt idx="0">
                  <c:v>1.5553961507976055E-2</c:v>
                </c:pt>
                <c:pt idx="1">
                  <c:v>1.5263304114341736E-2</c:v>
                </c:pt>
                <c:pt idx="2">
                  <c:v>7.7280276454985142E-3</c:v>
                </c:pt>
                <c:pt idx="3">
                  <c:v>1.5127741731703281E-2</c:v>
                </c:pt>
                <c:pt idx="4">
                  <c:v>1.1168254539370537E-2</c:v>
                </c:pt>
                <c:pt idx="5">
                  <c:v>9.7607234492897987E-3</c:v>
                </c:pt>
                <c:pt idx="6">
                  <c:v>5.9050782583653927E-3</c:v>
                </c:pt>
                <c:pt idx="7">
                  <c:v>0</c:v>
                </c:pt>
                <c:pt idx="8">
                  <c:v>4.5099738985300064E-2</c:v>
                </c:pt>
                <c:pt idx="9">
                  <c:v>2.6254741474986076E-2</c:v>
                </c:pt>
                <c:pt idx="10">
                  <c:v>4.0209788829088211E-2</c:v>
                </c:pt>
                <c:pt idx="11">
                  <c:v>0</c:v>
                </c:pt>
                <c:pt idx="12">
                  <c:v>9.1317249462008476E-3</c:v>
                </c:pt>
                <c:pt idx="13">
                  <c:v>0</c:v>
                </c:pt>
                <c:pt idx="14">
                  <c:v>0</c:v>
                </c:pt>
                <c:pt idx="15">
                  <c:v>0</c:v>
                </c:pt>
                <c:pt idx="16">
                  <c:v>0</c:v>
                </c:pt>
                <c:pt idx="17">
                  <c:v>0</c:v>
                </c:pt>
                <c:pt idx="18">
                  <c:v>0</c:v>
                </c:pt>
                <c:pt idx="19">
                  <c:v>0</c:v>
                </c:pt>
                <c:pt idx="20">
                  <c:v>0</c:v>
                </c:pt>
              </c:numCache>
            </c:numRef>
          </c:val>
        </c:ser>
        <c:ser>
          <c:idx val="3"/>
          <c:order val="3"/>
          <c:tx>
            <c:strRef>
              <c:f>label!$A$4</c:f>
              <c:strCache>
                <c:ptCount val="1"/>
                <c:pt idx="0">
                  <c:v>Barriers to competition</c:v>
                </c:pt>
              </c:strCache>
            </c:strRef>
          </c:tx>
          <c:spPr>
            <a:solidFill>
              <a:srgbClr val="DCD4E8"/>
            </a:solidFill>
            <a:ln>
              <a:solidFill>
                <a:schemeClr val="tx1"/>
              </a:solidFill>
            </a:ln>
          </c:spPr>
          <c:invertIfNegative val="0"/>
          <c:cat>
            <c:strRef>
              <c:f>data!$D$2:$D$23</c:f>
              <c:strCache>
                <c:ptCount val="21"/>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Road transport</c:v>
                </c:pt>
                <c:pt idx="15">
                  <c:v>Rail transport</c:v>
                </c:pt>
                <c:pt idx="16">
                  <c:v>Courier</c:v>
                </c:pt>
                <c:pt idx="17">
                  <c:v>Logistics cargo-handling</c:v>
                </c:pt>
                <c:pt idx="18">
                  <c:v>Logistics storage and warehouse</c:v>
                </c:pt>
                <c:pt idx="19">
                  <c:v>Logistics freight forwarding</c:v>
                </c:pt>
                <c:pt idx="20">
                  <c:v>Logistics customs brokerage</c:v>
                </c:pt>
              </c:strCache>
            </c:strRef>
          </c:cat>
          <c:val>
            <c:numRef>
              <c:f>data!$I$2:$I$23</c:f>
              <c:numCache>
                <c:formatCode>General</c:formatCode>
                <c:ptCount val="22"/>
                <c:pt idx="0">
                  <c:v>1.7747307196259499E-2</c:v>
                </c:pt>
                <c:pt idx="1">
                  <c:v>1.2842387892305851E-2</c:v>
                </c:pt>
                <c:pt idx="2">
                  <c:v>2.1021575666964054E-2</c:v>
                </c:pt>
                <c:pt idx="3">
                  <c:v>8.2299653440713882E-3</c:v>
                </c:pt>
                <c:pt idx="4">
                  <c:v>1.076124794781208E-2</c:v>
                </c:pt>
                <c:pt idx="5">
                  <c:v>9.7437892109155655E-3</c:v>
                </c:pt>
                <c:pt idx="6">
                  <c:v>5.0299372524023056E-2</c:v>
                </c:pt>
                <c:pt idx="7">
                  <c:v>3.484269417822361E-2</c:v>
                </c:pt>
                <c:pt idx="8">
                  <c:v>3.4475279040634632E-2</c:v>
                </c:pt>
                <c:pt idx="9">
                  <c:v>0</c:v>
                </c:pt>
                <c:pt idx="10">
                  <c:v>2.360139787197113E-2</c:v>
                </c:pt>
                <c:pt idx="11">
                  <c:v>3.2655266113579273E-2</c:v>
                </c:pt>
                <c:pt idx="12">
                  <c:v>5.4600099101662636E-3</c:v>
                </c:pt>
                <c:pt idx="13">
                  <c:v>0.12406948022544384</c:v>
                </c:pt>
                <c:pt idx="14">
                  <c:v>4.3321299366652966E-2</c:v>
                </c:pt>
                <c:pt idx="15">
                  <c:v>4.9433229491114616E-2</c:v>
                </c:pt>
                <c:pt idx="16">
                  <c:v>7.5848786160349846E-2</c:v>
                </c:pt>
                <c:pt idx="17">
                  <c:v>6.4925140701234341E-2</c:v>
                </c:pt>
                <c:pt idx="18">
                  <c:v>5.8452218770980835E-2</c:v>
                </c:pt>
                <c:pt idx="19">
                  <c:v>1.0570489801466465E-2</c:v>
                </c:pt>
                <c:pt idx="20">
                  <c:v>1.2691320851445198E-2</c:v>
                </c:pt>
              </c:numCache>
            </c:numRef>
          </c:val>
        </c:ser>
        <c:ser>
          <c:idx val="4"/>
          <c:order val="4"/>
          <c:tx>
            <c:strRef>
              <c:f>label!$A$5</c:f>
              <c:strCache>
                <c:ptCount val="1"/>
                <c:pt idx="0">
                  <c:v>Regulatory transparency</c:v>
                </c:pt>
              </c:strCache>
            </c:strRef>
          </c:tx>
          <c:spPr>
            <a:solidFill>
              <a:srgbClr val="3D933D"/>
            </a:solidFill>
            <a:ln>
              <a:solidFill>
                <a:schemeClr val="tx1"/>
              </a:solidFill>
            </a:ln>
          </c:spPr>
          <c:invertIfNegative val="0"/>
          <c:cat>
            <c:strRef>
              <c:f>data!$D$2:$D$23</c:f>
              <c:strCache>
                <c:ptCount val="21"/>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Road transport</c:v>
                </c:pt>
                <c:pt idx="15">
                  <c:v>Rail transport</c:v>
                </c:pt>
                <c:pt idx="16">
                  <c:v>Courier</c:v>
                </c:pt>
                <c:pt idx="17">
                  <c:v>Logistics cargo-handling</c:v>
                </c:pt>
                <c:pt idx="18">
                  <c:v>Logistics storage and warehouse</c:v>
                </c:pt>
                <c:pt idx="19">
                  <c:v>Logistics freight forwarding</c:v>
                </c:pt>
                <c:pt idx="20">
                  <c:v>Logistics customs brokerage</c:v>
                </c:pt>
              </c:strCache>
            </c:strRef>
          </c:cat>
          <c:val>
            <c:numRef>
              <c:f>data!$J$2:$J$23</c:f>
              <c:numCache>
                <c:formatCode>General</c:formatCode>
                <c:ptCount val="22"/>
                <c:pt idx="0">
                  <c:v>8.3384767174720764E-2</c:v>
                </c:pt>
                <c:pt idx="1">
                  <c:v>7.1002021431922913E-2</c:v>
                </c:pt>
                <c:pt idx="2">
                  <c:v>3.433188796043396E-2</c:v>
                </c:pt>
                <c:pt idx="3">
                  <c:v>3.8359630852937698E-2</c:v>
                </c:pt>
                <c:pt idx="4">
                  <c:v>5.7872194796800613E-2</c:v>
                </c:pt>
                <c:pt idx="5">
                  <c:v>5.7196076959371567E-2</c:v>
                </c:pt>
                <c:pt idx="6">
                  <c:v>2.3269409313797951E-2</c:v>
                </c:pt>
                <c:pt idx="7">
                  <c:v>4.2340487241744995E-2</c:v>
                </c:pt>
                <c:pt idx="8">
                  <c:v>2.6019078679382801E-2</c:v>
                </c:pt>
                <c:pt idx="9">
                  <c:v>3.7335226312279701E-2</c:v>
                </c:pt>
                <c:pt idx="10">
                  <c:v>5.5069930851459503E-2</c:v>
                </c:pt>
                <c:pt idx="11">
                  <c:v>4.6187605708837509E-2</c:v>
                </c:pt>
                <c:pt idx="12">
                  <c:v>1.7179061193019152E-2</c:v>
                </c:pt>
                <c:pt idx="13">
                  <c:v>1.6516749747097492E-2</c:v>
                </c:pt>
                <c:pt idx="14">
                  <c:v>1.0830324841663241E-2</c:v>
                </c:pt>
                <c:pt idx="15">
                  <c:v>3.8114522583782673E-2</c:v>
                </c:pt>
                <c:pt idx="16">
                  <c:v>3.6840839311480522E-2</c:v>
                </c:pt>
                <c:pt idx="17">
                  <c:v>4.0573868900537491E-2</c:v>
                </c:pt>
                <c:pt idx="18">
                  <c:v>4.2616847902536392E-2</c:v>
                </c:pt>
                <c:pt idx="19">
                  <c:v>4.6240944415330887E-2</c:v>
                </c:pt>
                <c:pt idx="20">
                  <c:v>5.5518586188554764E-2</c:v>
                </c:pt>
              </c:numCache>
            </c:numRef>
          </c:val>
        </c:ser>
        <c:dLbls>
          <c:showLegendKey val="0"/>
          <c:showVal val="0"/>
          <c:showCatName val="0"/>
          <c:showSerName val="0"/>
          <c:showPercent val="0"/>
          <c:showBubbleSize val="0"/>
        </c:dLbls>
        <c:gapWidth val="55"/>
        <c:overlap val="100"/>
        <c:axId val="410849664"/>
        <c:axId val="410851584"/>
      </c:barChart>
      <c:lineChart>
        <c:grouping val="standard"/>
        <c:varyColors val="0"/>
        <c:ser>
          <c:idx val="5"/>
          <c:order val="5"/>
          <c:tx>
            <c:strRef>
              <c:f>label!$A$7</c:f>
              <c:strCache>
                <c:ptCount val="1"/>
                <c:pt idx="0">
                  <c:v>Average</c:v>
                </c:pt>
              </c:strCache>
            </c:strRef>
          </c:tx>
          <c:spPr>
            <a:ln>
              <a:noFill/>
            </a:ln>
          </c:spPr>
          <c:marker>
            <c:symbol val="diamond"/>
            <c:size val="4"/>
            <c:spPr>
              <a:solidFill>
                <a:srgbClr val="FF6699"/>
              </a:solidFill>
              <a:ln w="3175">
                <a:solidFill>
                  <a:schemeClr val="tx1"/>
                </a:solidFill>
              </a:ln>
            </c:spPr>
          </c:marker>
          <c:cat>
            <c:strRef>
              <c:f>data!$D$2:$D$19</c:f>
              <c:strCache>
                <c:ptCount val="18"/>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Road transport</c:v>
                </c:pt>
                <c:pt idx="15">
                  <c:v>Rail transport</c:v>
                </c:pt>
                <c:pt idx="16">
                  <c:v>Courier</c:v>
                </c:pt>
                <c:pt idx="17">
                  <c:v>Logistics cargo-handling</c:v>
                </c:pt>
              </c:strCache>
            </c:strRef>
          </c:cat>
          <c:val>
            <c:numRef>
              <c:f>data!$M$2:$M$23</c:f>
              <c:numCache>
                <c:formatCode>General</c:formatCode>
                <c:ptCount val="22"/>
                <c:pt idx="0">
                  <c:v>0.20025263726711273</c:v>
                </c:pt>
                <c:pt idx="1">
                  <c:v>0.19808228313922882</c:v>
                </c:pt>
                <c:pt idx="2">
                  <c:v>0.3345540463924408</c:v>
                </c:pt>
                <c:pt idx="3">
                  <c:v>0.28018951416015625</c:v>
                </c:pt>
                <c:pt idx="4">
                  <c:v>0.22548960149288177</c:v>
                </c:pt>
                <c:pt idx="5">
                  <c:v>0.19854873418807983</c:v>
                </c:pt>
                <c:pt idx="6">
                  <c:v>0.2316184937953949</c:v>
                </c:pt>
                <c:pt idx="7">
                  <c:v>0.13424649834632874</c:v>
                </c:pt>
                <c:pt idx="8">
                  <c:v>0.28001487255096436</c:v>
                </c:pt>
                <c:pt idx="9">
                  <c:v>0.18327569961547852</c:v>
                </c:pt>
                <c:pt idx="10">
                  <c:v>0.16764485836029053</c:v>
                </c:pt>
                <c:pt idx="11">
                  <c:v>0.19230031967163086</c:v>
                </c:pt>
                <c:pt idx="12">
                  <c:v>0.20339027047157288</c:v>
                </c:pt>
                <c:pt idx="13">
                  <c:v>0.42101278901100159</c:v>
                </c:pt>
                <c:pt idx="14">
                  <c:v>0.15153859555721283</c:v>
                </c:pt>
                <c:pt idx="15">
                  <c:v>0.2246604859828949</c:v>
                </c:pt>
                <c:pt idx="16">
                  <c:v>0.25867918133735657</c:v>
                </c:pt>
                <c:pt idx="17">
                  <c:v>0.23149089515209198</c:v>
                </c:pt>
                <c:pt idx="18">
                  <c:v>0.19319359958171844</c:v>
                </c:pt>
                <c:pt idx="19">
                  <c:v>0.1492876261472702</c:v>
                </c:pt>
                <c:pt idx="20">
                  <c:v>0.18402867019176483</c:v>
                </c:pt>
              </c:numCache>
            </c:numRef>
          </c:val>
          <c:smooth val="0"/>
        </c:ser>
        <c:ser>
          <c:idx val="6"/>
          <c:order val="6"/>
          <c:tx>
            <c:strRef>
              <c:f>label!$A$8</c:f>
              <c:strCache>
                <c:ptCount val="1"/>
                <c:pt idx="0">
                  <c:v>Minimum</c:v>
                </c:pt>
              </c:strCache>
            </c:strRef>
          </c:tx>
          <c:spPr>
            <a:ln>
              <a:noFill/>
            </a:ln>
          </c:spPr>
          <c:marker>
            <c:symbol val="circle"/>
            <c:size val="4"/>
            <c:spPr>
              <a:solidFill>
                <a:schemeClr val="accent5"/>
              </a:solidFill>
              <a:ln w="3175">
                <a:solidFill>
                  <a:schemeClr val="tx1"/>
                </a:solidFill>
              </a:ln>
            </c:spPr>
          </c:marker>
          <c:cat>
            <c:strRef>
              <c:f>data!$D$2:$D$19</c:f>
              <c:strCache>
                <c:ptCount val="18"/>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Road transport</c:v>
                </c:pt>
                <c:pt idx="15">
                  <c:v>Rail transport</c:v>
                </c:pt>
                <c:pt idx="16">
                  <c:v>Courier</c:v>
                </c:pt>
                <c:pt idx="17">
                  <c:v>Logistics cargo-handling</c:v>
                </c:pt>
              </c:strCache>
            </c:strRef>
          </c:cat>
          <c:val>
            <c:numRef>
              <c:f>data!$N$2:$N$23</c:f>
              <c:numCache>
                <c:formatCode>General</c:formatCode>
                <c:ptCount val="22"/>
                <c:pt idx="0">
                  <c:v>9.3978628516197205E-2</c:v>
                </c:pt>
                <c:pt idx="1">
                  <c:v>5.5332928895950317E-2</c:v>
                </c:pt>
                <c:pt idx="2">
                  <c:v>7.7095873653888702E-2</c:v>
                </c:pt>
                <c:pt idx="3">
                  <c:v>8.9103065431118011E-2</c:v>
                </c:pt>
                <c:pt idx="4">
                  <c:v>8.20508673787117E-2</c:v>
                </c:pt>
                <c:pt idx="5">
                  <c:v>7.9054407775402069E-2</c:v>
                </c:pt>
                <c:pt idx="6">
                  <c:v>0.10022065043449402</c:v>
                </c:pt>
                <c:pt idx="7">
                  <c:v>3.9253160357475281E-2</c:v>
                </c:pt>
                <c:pt idx="8">
                  <c:v>0.11448395252227783</c:v>
                </c:pt>
                <c:pt idx="9">
                  <c:v>5.5920965969562531E-2</c:v>
                </c:pt>
                <c:pt idx="10">
                  <c:v>6.5559439361095428E-2</c:v>
                </c:pt>
                <c:pt idx="11">
                  <c:v>7.924344390630722E-2</c:v>
                </c:pt>
                <c:pt idx="12">
                  <c:v>5.2792783826589584E-2</c:v>
                </c:pt>
                <c:pt idx="13">
                  <c:v>0.13368485867977142</c:v>
                </c:pt>
                <c:pt idx="14">
                  <c:v>3.971119225025177E-2</c:v>
                </c:pt>
                <c:pt idx="15">
                  <c:v>7.0322662591934204E-2</c:v>
                </c:pt>
                <c:pt idx="16">
                  <c:v>8.7286300957202911E-2</c:v>
                </c:pt>
                <c:pt idx="17">
                  <c:v>0.1095980778336525</c:v>
                </c:pt>
                <c:pt idx="18">
                  <c:v>8.5416130721569061E-2</c:v>
                </c:pt>
                <c:pt idx="19">
                  <c:v>5.9939034283161163E-2</c:v>
                </c:pt>
                <c:pt idx="20">
                  <c:v>7.1965016424655914E-2</c:v>
                </c:pt>
              </c:numCache>
            </c:numRef>
          </c:val>
          <c:smooth val="0"/>
        </c:ser>
        <c:dLbls>
          <c:showLegendKey val="0"/>
          <c:showVal val="0"/>
          <c:showCatName val="0"/>
          <c:showSerName val="0"/>
          <c:showPercent val="0"/>
          <c:showBubbleSize val="0"/>
        </c:dLbls>
        <c:marker val="1"/>
        <c:smooth val="0"/>
        <c:axId val="410849664"/>
        <c:axId val="410851584"/>
      </c:lineChart>
      <c:catAx>
        <c:axId val="410849664"/>
        <c:scaling>
          <c:orientation val="minMax"/>
        </c:scaling>
        <c:delete val="0"/>
        <c:axPos val="b"/>
        <c:majorTickMark val="none"/>
        <c:minorTickMark val="none"/>
        <c:tickLblPos val="nextTo"/>
        <c:crossAx val="410851584"/>
        <c:crosses val="autoZero"/>
        <c:auto val="1"/>
        <c:lblAlgn val="ctr"/>
        <c:lblOffset val="100"/>
        <c:noMultiLvlLbl val="0"/>
      </c:catAx>
      <c:valAx>
        <c:axId val="410851584"/>
        <c:scaling>
          <c:orientation val="minMax"/>
          <c:max val="1"/>
        </c:scaling>
        <c:delete val="0"/>
        <c:axPos val="l"/>
        <c:majorGridlines/>
        <c:numFmt formatCode="General" sourceLinked="1"/>
        <c:majorTickMark val="none"/>
        <c:minorTickMark val="none"/>
        <c:tickLblPos val="nextTo"/>
        <c:crossAx val="410849664"/>
        <c:crosses val="autoZero"/>
        <c:crossBetween val="between"/>
      </c:valAx>
    </c:plotArea>
    <c:legend>
      <c:legendPos val="r"/>
      <c:layout/>
      <c:overlay val="0"/>
    </c:legend>
    <c:plotVisOnly val="1"/>
    <c:dispBlanksAs val="gap"/>
    <c:showDLblsOverMax val="0"/>
  </c:chart>
  <c:spPr>
    <a:ln>
      <a:noFill/>
    </a:ln>
  </c:spPr>
  <c:txPr>
    <a:bodyPr/>
    <a:lstStyle/>
    <a:p>
      <a:pPr>
        <a:defRPr sz="6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sz="800"/>
              <a:t>Services share of:</a:t>
            </a:r>
            <a:endParaRPr lang="en-GB" sz="800"/>
          </a:p>
        </c:rich>
      </c:tx>
      <c:layout/>
      <c:overlay val="0"/>
    </c:title>
    <c:autoTitleDeleted val="0"/>
    <c:plotArea>
      <c:layout/>
      <c:barChart>
        <c:barDir val="bar"/>
        <c:grouping val="clustered"/>
        <c:varyColors val="0"/>
        <c:ser>
          <c:idx val="1"/>
          <c:order val="0"/>
          <c:tx>
            <c:strRef>
              <c:f>data!$C$2:$C$3</c:f>
              <c:strCache>
                <c:ptCount val="1"/>
                <c:pt idx="0">
                  <c:v>Austria AUT</c:v>
                </c:pt>
              </c:strCache>
            </c:strRef>
          </c:tx>
          <c:spPr>
            <a:solidFill>
              <a:schemeClr val="accent1"/>
            </a:solidFill>
          </c:spPr>
          <c:invertIfNegative val="0"/>
          <c:cat>
            <c:strRef>
              <c:f>data!$A$4:$A$11</c:f>
              <c:strCache>
                <c:ptCount val="8"/>
                <c:pt idx="0">
                  <c:v>Employment</c:v>
                </c:pt>
                <c:pt idx="1">
                  <c:v>GDP</c:v>
                </c:pt>
                <c:pt idx="2">
                  <c:v>FDI stock outward</c:v>
                </c:pt>
                <c:pt idx="3">
                  <c:v>FDI stock inward</c:v>
                </c:pt>
                <c:pt idx="4">
                  <c:v>Value added exports</c:v>
                </c:pt>
                <c:pt idx="5">
                  <c:v>Value added imports</c:v>
                </c:pt>
                <c:pt idx="6">
                  <c:v>Gross exports</c:v>
                </c:pt>
                <c:pt idx="7">
                  <c:v>Gross imports</c:v>
                </c:pt>
              </c:strCache>
            </c:strRef>
          </c:cat>
          <c:val>
            <c:numRef>
              <c:f>data!$C$4:$C$11</c:f>
              <c:numCache>
                <c:formatCode>General</c:formatCode>
                <c:ptCount val="8"/>
                <c:pt idx="0">
                  <c:v>0.68827613830566403</c:v>
                </c:pt>
                <c:pt idx="1">
                  <c:v>0.70298914527580569</c:v>
                </c:pt>
                <c:pt idx="2">
                  <c:v>0.70313291661128385</c:v>
                </c:pt>
                <c:pt idx="3">
                  <c:v>0.88169486741155112</c:v>
                </c:pt>
                <c:pt idx="4">
                  <c:v>0.60263502443225081</c:v>
                </c:pt>
                <c:pt idx="5">
                  <c:v>0.45006679533527083</c:v>
                </c:pt>
                <c:pt idx="6">
                  <c:v>0.27239481845593172</c:v>
                </c:pt>
                <c:pt idx="7">
                  <c:v>0.19858253049906988</c:v>
                </c:pt>
              </c:numCache>
            </c:numRef>
          </c:val>
        </c:ser>
        <c:dLbls>
          <c:showLegendKey val="0"/>
          <c:showVal val="0"/>
          <c:showCatName val="0"/>
          <c:showSerName val="0"/>
          <c:showPercent val="0"/>
          <c:showBubbleSize val="0"/>
        </c:dLbls>
        <c:gapWidth val="150"/>
        <c:axId val="410434176"/>
        <c:axId val="410874624"/>
      </c:barChart>
      <c:catAx>
        <c:axId val="410434176"/>
        <c:scaling>
          <c:orientation val="minMax"/>
        </c:scaling>
        <c:delete val="0"/>
        <c:axPos val="l"/>
        <c:majorTickMark val="out"/>
        <c:minorTickMark val="none"/>
        <c:tickLblPos val="nextTo"/>
        <c:crossAx val="410874624"/>
        <c:crosses val="autoZero"/>
        <c:auto val="1"/>
        <c:lblAlgn val="ctr"/>
        <c:lblOffset val="100"/>
        <c:noMultiLvlLbl val="0"/>
      </c:catAx>
      <c:valAx>
        <c:axId val="410874624"/>
        <c:scaling>
          <c:orientation val="minMax"/>
          <c:max val="1"/>
        </c:scaling>
        <c:delete val="0"/>
        <c:axPos val="b"/>
        <c:majorGridlines/>
        <c:numFmt formatCode="0%" sourceLinked="0"/>
        <c:majorTickMark val="out"/>
        <c:minorTickMark val="none"/>
        <c:tickLblPos val="nextTo"/>
        <c:crossAx val="410434176"/>
        <c:crosses val="autoZero"/>
        <c:crossBetween val="between"/>
      </c:valAx>
    </c:plotArea>
    <c:plotVisOnly val="1"/>
    <c:dispBlanksAs val="gap"/>
    <c:showDLblsOverMax val="0"/>
  </c:chart>
  <c:spPr>
    <a:ln>
      <a:noFill/>
    </a:ln>
  </c:spPr>
  <c:txPr>
    <a:bodyPr/>
    <a:lstStyle/>
    <a:p>
      <a:pPr>
        <a:defRPr sz="8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Harvard.XSL" StyleName="OECD Harvard"/>
</file>

<file path=customXml/itemProps1.xml><?xml version="1.0" encoding="utf-8"?>
<ds:datastoreItem xmlns:ds="http://schemas.openxmlformats.org/officeDocument/2006/customXml" ds:itemID="{ADA114FA-1A18-4211-A0A6-CDB62184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AE2007.dotm</Template>
  <TotalTime>153</TotalTime>
  <Pages>2</Pages>
  <Words>689</Words>
  <Characters>4202</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O.E.C.D.</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ELISSEOU LEGLISE Nathalie</dc:creator>
  <cp:lastModifiedBy>NORDAS Hildegunn</cp:lastModifiedBy>
  <cp:revision>19</cp:revision>
  <cp:lastPrinted>2015-11-24T17:16:00Z</cp:lastPrinted>
  <dcterms:created xsi:type="dcterms:W3CDTF">2015-11-19T18:02:00Z</dcterms:created>
  <dcterms:modified xsi:type="dcterms:W3CDTF">2015-11-30T08:44:00Z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 Version">
    <vt:lpwstr>1</vt:lpwstr>
  </property>
  <property fmtid="{D5CDD505-2E9C-101B-9397-08002B2CF9AE}" pid="3" name="Minor Version">
    <vt:lpwstr>0</vt:lpwstr>
  </property>
  <property fmtid="{D5CDD505-2E9C-101B-9397-08002B2CF9AE}" pid="4" name="Build">
    <vt:lpwstr>20110530-001</vt:lpwstr>
  </property>
</Properties>
</file>